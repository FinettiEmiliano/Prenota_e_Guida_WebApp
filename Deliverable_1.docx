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color w:val="ce132d"/>
          <w:sz w:val="80"/>
          <w:szCs w:val="80"/>
        </w:rPr>
      </w:pPr>
      <w:r w:rsidDel="00000000" w:rsidR="00000000" w:rsidRPr="00000000">
        <w:rPr>
          <w:rtl w:val="0"/>
        </w:rPr>
      </w:r>
    </w:p>
    <w:p w:rsidR="00000000" w:rsidDel="00000000" w:rsidP="00000000" w:rsidRDefault="00000000" w:rsidRPr="00000000" w14:paraId="00000002">
      <w:pPr>
        <w:jc w:val="left"/>
        <w:rPr>
          <w:color w:val="ce132d"/>
          <w:sz w:val="80"/>
          <w:szCs w:val="80"/>
        </w:rPr>
      </w:pPr>
      <w:r w:rsidDel="00000000" w:rsidR="00000000" w:rsidRPr="00000000">
        <w:rPr>
          <w:rtl w:val="0"/>
        </w:rPr>
      </w:r>
    </w:p>
    <w:p w:rsidR="00000000" w:rsidDel="00000000" w:rsidP="00000000" w:rsidRDefault="00000000" w:rsidRPr="00000000" w14:paraId="00000003">
      <w:pPr>
        <w:jc w:val="left"/>
        <w:rPr>
          <w:color w:val="ce132d"/>
          <w:sz w:val="80"/>
          <w:szCs w:val="80"/>
        </w:rPr>
      </w:pPr>
      <w:r w:rsidDel="00000000" w:rsidR="00000000" w:rsidRPr="00000000">
        <w:rPr>
          <w:rtl w:val="0"/>
        </w:rPr>
      </w:r>
    </w:p>
    <w:p w:rsidR="00000000" w:rsidDel="00000000" w:rsidP="00000000" w:rsidRDefault="00000000" w:rsidRPr="00000000" w14:paraId="00000004">
      <w:pPr>
        <w:jc w:val="center"/>
        <w:rPr>
          <w:color w:val="2148c0"/>
          <w:sz w:val="80"/>
          <w:szCs w:val="80"/>
        </w:rPr>
      </w:pPr>
      <w:r w:rsidDel="00000000" w:rsidR="00000000" w:rsidRPr="00000000">
        <w:rPr>
          <w:color w:val="2148c0"/>
          <w:sz w:val="80"/>
          <w:szCs w:val="80"/>
          <w:rtl w:val="0"/>
        </w:rPr>
        <w:t xml:space="preserve">Prenota e Guida</w:t>
      </w:r>
      <w:r w:rsidDel="00000000" w:rsidR="00000000" w:rsidRPr="00000000">
        <w:drawing>
          <wp:anchor allowOverlap="1" behindDoc="0" distB="114300" distT="114300" distL="114300" distR="114300" hidden="0" layoutInCell="1" locked="0" relativeHeight="0" simplePos="0">
            <wp:simplePos x="0" y="0"/>
            <wp:positionH relativeFrom="column">
              <wp:posOffset>1836900</wp:posOffset>
            </wp:positionH>
            <wp:positionV relativeFrom="paragraph">
              <wp:posOffset>118802</wp:posOffset>
            </wp:positionV>
            <wp:extent cx="2052638" cy="1469579"/>
            <wp:effectExtent b="0" l="0" r="0" t="0"/>
            <wp:wrapTopAndBottom distB="114300" distT="11430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052638" cy="1469579"/>
                    </a:xfrm>
                    <a:prstGeom prst="rect"/>
                    <a:ln/>
                  </pic:spPr>
                </pic:pic>
              </a:graphicData>
            </a:graphic>
          </wp:anchor>
        </w:drawing>
      </w:r>
    </w:p>
    <w:p w:rsidR="00000000" w:rsidDel="00000000" w:rsidP="00000000" w:rsidRDefault="00000000" w:rsidRPr="00000000" w14:paraId="00000005">
      <w:pPr>
        <w:rPr>
          <w:color w:val="434343"/>
          <w:sz w:val="24"/>
          <w:szCs w:val="24"/>
        </w:rPr>
      </w:pPr>
      <w:r w:rsidDel="00000000" w:rsidR="00000000" w:rsidRPr="00000000">
        <w:rPr>
          <w:color w:val="434343"/>
          <w:sz w:val="24"/>
          <w:szCs w:val="24"/>
          <w:rtl w:val="0"/>
        </w:rPr>
        <w:t xml:space="preserve">D1: Descrizione Progetto, Requisiti Funzionali, Requisiti Non Funzionali, Use Cases</w:t>
      </w:r>
    </w:p>
    <w:p w:rsidR="00000000" w:rsidDel="00000000" w:rsidP="00000000" w:rsidRDefault="00000000" w:rsidRPr="00000000" w14:paraId="00000006">
      <w:pPr>
        <w:rPr>
          <w:color w:val="434343"/>
          <w:sz w:val="40"/>
          <w:szCs w:val="40"/>
        </w:rPr>
      </w:pPr>
      <w:r w:rsidDel="00000000" w:rsidR="00000000" w:rsidRPr="00000000">
        <w:rPr>
          <w:rtl w:val="0"/>
        </w:rPr>
      </w:r>
    </w:p>
    <w:p w:rsidR="00000000" w:rsidDel="00000000" w:rsidP="00000000" w:rsidRDefault="00000000" w:rsidRPr="00000000" w14:paraId="00000007">
      <w:pPr>
        <w:rPr>
          <w:color w:val="434343"/>
          <w:sz w:val="40"/>
          <w:szCs w:val="40"/>
        </w:rPr>
      </w:pPr>
      <w:r w:rsidDel="00000000" w:rsidR="00000000" w:rsidRPr="00000000">
        <w:rPr>
          <w:rtl w:val="0"/>
        </w:rPr>
      </w:r>
    </w:p>
    <w:p w:rsidR="00000000" w:rsidDel="00000000" w:rsidP="00000000" w:rsidRDefault="00000000" w:rsidRPr="00000000" w14:paraId="00000008">
      <w:pPr>
        <w:rPr>
          <w:color w:val="434343"/>
          <w:sz w:val="40"/>
          <w:szCs w:val="40"/>
        </w:rPr>
      </w:pPr>
      <w:r w:rsidDel="00000000" w:rsidR="00000000" w:rsidRPr="00000000">
        <w:rPr>
          <w:rtl w:val="0"/>
        </w:rPr>
      </w:r>
    </w:p>
    <w:p w:rsidR="00000000" w:rsidDel="00000000" w:rsidP="00000000" w:rsidRDefault="00000000" w:rsidRPr="00000000" w14:paraId="00000009">
      <w:pPr>
        <w:rPr>
          <w:color w:val="434343"/>
          <w:sz w:val="40"/>
          <w:szCs w:val="40"/>
        </w:rPr>
      </w:pPr>
      <w:r w:rsidDel="00000000" w:rsidR="00000000" w:rsidRPr="00000000">
        <w:rPr>
          <w:rtl w:val="0"/>
        </w:rPr>
      </w:r>
    </w:p>
    <w:p w:rsidR="00000000" w:rsidDel="00000000" w:rsidP="00000000" w:rsidRDefault="00000000" w:rsidRPr="00000000" w14:paraId="0000000A">
      <w:pPr>
        <w:rPr>
          <w:color w:val="434343"/>
          <w:sz w:val="40"/>
          <w:szCs w:val="40"/>
        </w:rPr>
      </w:pPr>
      <w:r w:rsidDel="00000000" w:rsidR="00000000" w:rsidRPr="00000000">
        <w:rPr>
          <w:rtl w:val="0"/>
        </w:rPr>
      </w:r>
    </w:p>
    <w:p w:rsidR="00000000" w:rsidDel="00000000" w:rsidP="00000000" w:rsidRDefault="00000000" w:rsidRPr="00000000" w14:paraId="0000000B">
      <w:pPr>
        <w:rPr>
          <w:color w:val="434343"/>
          <w:sz w:val="40"/>
          <w:szCs w:val="40"/>
        </w:rPr>
      </w:pPr>
      <w:r w:rsidDel="00000000" w:rsidR="00000000" w:rsidRPr="00000000">
        <w:rPr>
          <w:rtl w:val="0"/>
        </w:rPr>
      </w:r>
    </w:p>
    <w:p w:rsidR="00000000" w:rsidDel="00000000" w:rsidP="00000000" w:rsidRDefault="00000000" w:rsidRPr="00000000" w14:paraId="0000000C">
      <w:pPr>
        <w:rPr>
          <w:color w:val="434343"/>
          <w:sz w:val="40"/>
          <w:szCs w:val="40"/>
        </w:rPr>
      </w:pPr>
      <w:r w:rsidDel="00000000" w:rsidR="00000000" w:rsidRPr="00000000">
        <w:rPr>
          <w:rtl w:val="0"/>
        </w:rPr>
      </w:r>
    </w:p>
    <w:p w:rsidR="00000000" w:rsidDel="00000000" w:rsidP="00000000" w:rsidRDefault="00000000" w:rsidRPr="00000000" w14:paraId="0000000D">
      <w:pPr>
        <w:rPr>
          <w:color w:val="434343"/>
          <w:sz w:val="40"/>
          <w:szCs w:val="40"/>
        </w:rPr>
      </w:pPr>
      <w:r w:rsidDel="00000000" w:rsidR="00000000" w:rsidRPr="00000000">
        <w:rPr>
          <w:rtl w:val="0"/>
        </w:rPr>
      </w:r>
    </w:p>
    <w:p w:rsidR="00000000" w:rsidDel="00000000" w:rsidP="00000000" w:rsidRDefault="00000000" w:rsidRPr="00000000" w14:paraId="0000000E">
      <w:pPr>
        <w:rPr>
          <w:color w:val="434343"/>
          <w:sz w:val="40"/>
          <w:szCs w:val="40"/>
        </w:rPr>
      </w:pPr>
      <w:r w:rsidDel="00000000" w:rsidR="00000000" w:rsidRPr="00000000">
        <w:rPr>
          <w:rtl w:val="0"/>
        </w:rPr>
      </w:r>
    </w:p>
    <w:p w:rsidR="00000000" w:rsidDel="00000000" w:rsidP="00000000" w:rsidRDefault="00000000" w:rsidRPr="00000000" w14:paraId="0000000F">
      <w:pPr>
        <w:rPr>
          <w:color w:val="434343"/>
          <w:sz w:val="40"/>
          <w:szCs w:val="40"/>
        </w:rPr>
      </w:pPr>
      <w:r w:rsidDel="00000000" w:rsidR="00000000" w:rsidRPr="00000000">
        <w:rPr>
          <w:rtl w:val="0"/>
        </w:rPr>
      </w:r>
    </w:p>
    <w:p w:rsidR="00000000" w:rsidDel="00000000" w:rsidP="00000000" w:rsidRDefault="00000000" w:rsidRPr="00000000" w14:paraId="00000010">
      <w:pPr>
        <w:jc w:val="center"/>
        <w:rPr>
          <w:color w:val="434343"/>
          <w:sz w:val="26"/>
          <w:szCs w:val="26"/>
        </w:rPr>
      </w:pPr>
      <w:r w:rsidDel="00000000" w:rsidR="00000000" w:rsidRPr="00000000">
        <w:rPr>
          <w:color w:val="434343"/>
          <w:sz w:val="26"/>
          <w:szCs w:val="26"/>
          <w:rtl w:val="0"/>
        </w:rPr>
        <w:t xml:space="preserve">Autori:</w:t>
      </w:r>
    </w:p>
    <w:p w:rsidR="00000000" w:rsidDel="00000000" w:rsidP="00000000" w:rsidRDefault="00000000" w:rsidRPr="00000000" w14:paraId="00000011">
      <w:pPr>
        <w:jc w:val="center"/>
        <w:rPr>
          <w:color w:val="434343"/>
          <w:sz w:val="26"/>
          <w:szCs w:val="26"/>
        </w:rPr>
      </w:pPr>
      <w:r w:rsidDel="00000000" w:rsidR="00000000" w:rsidRPr="00000000">
        <w:rPr>
          <w:color w:val="434343"/>
          <w:sz w:val="26"/>
          <w:szCs w:val="26"/>
          <w:rtl w:val="0"/>
        </w:rPr>
        <w:t xml:space="preserve">Diego Arrondo  - 209176</w:t>
      </w:r>
    </w:p>
    <w:p w:rsidR="00000000" w:rsidDel="00000000" w:rsidP="00000000" w:rsidRDefault="00000000" w:rsidRPr="00000000" w14:paraId="00000012">
      <w:pPr>
        <w:jc w:val="center"/>
        <w:rPr>
          <w:color w:val="434343"/>
          <w:sz w:val="26"/>
          <w:szCs w:val="26"/>
        </w:rPr>
      </w:pPr>
      <w:r w:rsidDel="00000000" w:rsidR="00000000" w:rsidRPr="00000000">
        <w:rPr>
          <w:color w:val="434343"/>
          <w:sz w:val="26"/>
          <w:szCs w:val="26"/>
          <w:rtl w:val="0"/>
        </w:rPr>
        <w:t xml:space="preserve">Emiliano Finetti - 209076</w:t>
      </w:r>
    </w:p>
    <w:p w:rsidR="00000000" w:rsidDel="00000000" w:rsidP="00000000" w:rsidRDefault="00000000" w:rsidRPr="00000000" w14:paraId="00000013">
      <w:pPr>
        <w:ind w:left="0" w:firstLine="0"/>
        <w:jc w:val="center"/>
        <w:rPr>
          <w:color w:val="434343"/>
          <w:sz w:val="26"/>
          <w:szCs w:val="26"/>
        </w:rPr>
      </w:pPr>
      <w:r w:rsidDel="00000000" w:rsidR="00000000" w:rsidRPr="00000000">
        <w:rPr>
          <w:color w:val="434343"/>
          <w:sz w:val="26"/>
          <w:szCs w:val="26"/>
          <w:rtl w:val="0"/>
        </w:rPr>
        <w:t xml:space="preserve">Jacopo Bennati - 209869</w:t>
      </w:r>
    </w:p>
    <w:p w:rsidR="00000000" w:rsidDel="00000000" w:rsidP="00000000" w:rsidRDefault="00000000" w:rsidRPr="00000000" w14:paraId="00000014">
      <w:pPr>
        <w:ind w:left="0" w:firstLine="0"/>
        <w:rPr>
          <w:color w:val="434343"/>
          <w:sz w:val="26"/>
          <w:szCs w:val="26"/>
        </w:rPr>
      </w:pPr>
      <w:r w:rsidDel="00000000" w:rsidR="00000000" w:rsidRPr="00000000">
        <w:rPr>
          <w:rtl w:val="0"/>
        </w:rPr>
      </w:r>
    </w:p>
    <w:tbl>
      <w:tblPr>
        <w:tblStyle w:val="Table1"/>
        <w:tblW w:w="900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25"/>
        <w:gridCol w:w="675"/>
        <w:tblGridChange w:id="0">
          <w:tblGrid>
            <w:gridCol w:w="8325"/>
            <w:gridCol w:w="6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40"/>
                <w:szCs w:val="40"/>
              </w:rPr>
            </w:pPr>
            <w:r w:rsidDel="00000000" w:rsidR="00000000" w:rsidRPr="00000000">
              <w:rPr>
                <w:b w:val="1"/>
                <w:color w:val="434343"/>
                <w:sz w:val="30"/>
                <w:szCs w:val="30"/>
                <w:rtl w:val="0"/>
              </w:rPr>
              <w:t xml:space="preserve">CONTESTO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434343"/>
                <w:sz w:val="40"/>
                <w:szCs w:val="40"/>
              </w:rPr>
            </w:pPr>
            <w:r w:rsidDel="00000000" w:rsidR="00000000" w:rsidRPr="00000000">
              <w:rPr>
                <w:b w:val="1"/>
                <w:color w:val="434343"/>
                <w:sz w:val="30"/>
                <w:szCs w:val="30"/>
                <w:rtl w:val="0"/>
              </w:rPr>
              <w:t xml:space="preserve">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b w:val="1"/>
                <w:color w:val="434343"/>
                <w:sz w:val="30"/>
                <w:szCs w:val="30"/>
              </w:rPr>
            </w:pPr>
            <w:r w:rsidDel="00000000" w:rsidR="00000000" w:rsidRPr="00000000">
              <w:rPr>
                <w:b w:val="1"/>
                <w:color w:val="434343"/>
                <w:sz w:val="30"/>
                <w:szCs w:val="30"/>
                <w:rtl w:val="0"/>
              </w:rPr>
              <w:t xml:space="preserve">OBIETTIVI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right"/>
              <w:rPr>
                <w:b w:val="1"/>
                <w:color w:val="434343"/>
                <w:sz w:val="30"/>
                <w:szCs w:val="30"/>
              </w:rPr>
            </w:pPr>
            <w:r w:rsidDel="00000000" w:rsidR="00000000" w:rsidRPr="00000000">
              <w:rPr>
                <w:b w:val="1"/>
                <w:color w:val="434343"/>
                <w:sz w:val="30"/>
                <w:szCs w:val="30"/>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30"/>
                <w:szCs w:val="30"/>
              </w:rPr>
            </w:pPr>
            <w:r w:rsidDel="00000000" w:rsidR="00000000" w:rsidRPr="00000000">
              <w:rPr>
                <w:b w:val="1"/>
                <w:color w:val="434343"/>
                <w:sz w:val="30"/>
                <w:szCs w:val="30"/>
                <w:rtl w:val="0"/>
              </w:rPr>
              <w:t xml:space="preserve">DESCRIZIONE DEL PROGETTO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434343"/>
                <w:sz w:val="40"/>
                <w:szCs w:val="40"/>
              </w:rPr>
            </w:pPr>
            <w:r w:rsidDel="00000000" w:rsidR="00000000" w:rsidRPr="00000000">
              <w:rPr>
                <w:b w:val="1"/>
                <w:color w:val="434343"/>
                <w:sz w:val="30"/>
                <w:szCs w:val="30"/>
                <w:rtl w:val="0"/>
              </w:rPr>
              <w:t xml:space="preserve">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34343"/>
                <w:sz w:val="30"/>
                <w:szCs w:val="30"/>
              </w:rPr>
            </w:pPr>
            <w:r w:rsidDel="00000000" w:rsidR="00000000" w:rsidRPr="00000000">
              <w:rPr>
                <w:b w:val="1"/>
                <w:color w:val="434343"/>
                <w:sz w:val="30"/>
                <w:szCs w:val="30"/>
                <w:rtl w:val="0"/>
              </w:rPr>
              <w:t xml:space="preserve">REQUISITI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color w:val="434343"/>
                <w:sz w:val="30"/>
                <w:szCs w:val="30"/>
              </w:rPr>
            </w:pPr>
            <w:r w:rsidDel="00000000" w:rsidR="00000000" w:rsidRPr="00000000">
              <w:rPr>
                <w:b w:val="1"/>
                <w:color w:val="434343"/>
                <w:sz w:val="30"/>
                <w:szCs w:val="30"/>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rPr>
                <w:color w:val="434343"/>
                <w:sz w:val="30"/>
                <w:szCs w:val="30"/>
              </w:rPr>
            </w:pPr>
            <w:r w:rsidDel="00000000" w:rsidR="00000000" w:rsidRPr="00000000">
              <w:rPr>
                <w:b w:val="1"/>
                <w:color w:val="434343"/>
                <w:sz w:val="30"/>
                <w:szCs w:val="30"/>
                <w:rtl w:val="0"/>
              </w:rPr>
              <w:t xml:space="preserve">USE CASE DIAGRAM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right"/>
              <w:rPr>
                <w:b w:val="1"/>
                <w:color w:val="434343"/>
                <w:sz w:val="30"/>
                <w:szCs w:val="30"/>
              </w:rPr>
            </w:pPr>
            <w:r w:rsidDel="00000000" w:rsidR="00000000" w:rsidRPr="00000000">
              <w:rPr>
                <w:b w:val="1"/>
                <w:color w:val="434343"/>
                <w:sz w:val="30"/>
                <w:szCs w:val="30"/>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color w:val="434343"/>
                <w:sz w:val="30"/>
                <w:szCs w:val="30"/>
              </w:rPr>
            </w:pPr>
            <w:r w:rsidDel="00000000" w:rsidR="00000000" w:rsidRPr="00000000">
              <w:rPr>
                <w:b w:val="1"/>
                <w:color w:val="434343"/>
                <w:sz w:val="30"/>
                <w:szCs w:val="30"/>
                <w:rtl w:val="0"/>
              </w:rPr>
              <w:t xml:space="preserve">REQUISITI NON FUNZIONALI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right"/>
              <w:rPr>
                <w:b w:val="1"/>
                <w:color w:val="434343"/>
                <w:sz w:val="30"/>
                <w:szCs w:val="30"/>
              </w:rPr>
            </w:pPr>
            <w:r w:rsidDel="00000000" w:rsidR="00000000" w:rsidRPr="00000000">
              <w:rPr>
                <w:b w:val="1"/>
                <w:color w:val="434343"/>
                <w:sz w:val="30"/>
                <w:szCs w:val="30"/>
                <w:rtl w:val="0"/>
              </w:rPr>
              <w:t xml:space="preserve">16</w:t>
            </w:r>
          </w:p>
        </w:tc>
      </w:tr>
    </w:tbl>
    <w:p w:rsidR="00000000" w:rsidDel="00000000" w:rsidP="00000000" w:rsidRDefault="00000000" w:rsidRPr="00000000" w14:paraId="00000021">
      <w:pPr>
        <w:rPr>
          <w:sz w:val="40"/>
          <w:szCs w:val="40"/>
        </w:rPr>
      </w:pPr>
      <w:r w:rsidDel="00000000" w:rsidR="00000000" w:rsidRPr="00000000">
        <w:rPr>
          <w:rtl w:val="0"/>
        </w:rPr>
      </w:r>
    </w:p>
    <w:p w:rsidR="00000000" w:rsidDel="00000000" w:rsidP="00000000" w:rsidRDefault="00000000" w:rsidRPr="00000000" w14:paraId="00000022">
      <w:pPr>
        <w:rPr>
          <w:sz w:val="40"/>
          <w:szCs w:val="40"/>
        </w:rPr>
      </w:pPr>
      <w:r w:rsidDel="00000000" w:rsidR="00000000" w:rsidRPr="00000000">
        <w:rPr>
          <w:rtl w:val="0"/>
        </w:rPr>
      </w:r>
    </w:p>
    <w:p w:rsidR="00000000" w:rsidDel="00000000" w:rsidP="00000000" w:rsidRDefault="00000000" w:rsidRPr="00000000" w14:paraId="00000023">
      <w:pPr>
        <w:rPr>
          <w:sz w:val="40"/>
          <w:szCs w:val="40"/>
        </w:rPr>
      </w:pPr>
      <w:r w:rsidDel="00000000" w:rsidR="00000000" w:rsidRPr="00000000">
        <w:rPr>
          <w:rtl w:val="0"/>
        </w:rPr>
      </w:r>
    </w:p>
    <w:p w:rsidR="00000000" w:rsidDel="00000000" w:rsidP="00000000" w:rsidRDefault="00000000" w:rsidRPr="00000000" w14:paraId="00000024">
      <w:pPr>
        <w:rPr>
          <w:sz w:val="40"/>
          <w:szCs w:val="40"/>
        </w:rPr>
      </w:pPr>
      <w:r w:rsidDel="00000000" w:rsidR="00000000" w:rsidRPr="00000000">
        <w:rPr>
          <w:rtl w:val="0"/>
        </w:rPr>
      </w:r>
    </w:p>
    <w:p w:rsidR="00000000" w:rsidDel="00000000" w:rsidP="00000000" w:rsidRDefault="00000000" w:rsidRPr="00000000" w14:paraId="00000025">
      <w:pPr>
        <w:rPr>
          <w:sz w:val="40"/>
          <w:szCs w:val="40"/>
        </w:rPr>
      </w:pPr>
      <w:r w:rsidDel="00000000" w:rsidR="00000000" w:rsidRPr="00000000">
        <w:rPr>
          <w:rtl w:val="0"/>
        </w:rPr>
      </w:r>
    </w:p>
    <w:p w:rsidR="00000000" w:rsidDel="00000000" w:rsidP="00000000" w:rsidRDefault="00000000" w:rsidRPr="00000000" w14:paraId="00000026">
      <w:pPr>
        <w:rPr>
          <w:sz w:val="40"/>
          <w:szCs w:val="40"/>
        </w:rPr>
      </w:pPr>
      <w:r w:rsidDel="00000000" w:rsidR="00000000" w:rsidRPr="00000000">
        <w:rPr>
          <w:rtl w:val="0"/>
        </w:rPr>
      </w:r>
    </w:p>
    <w:p w:rsidR="00000000" w:rsidDel="00000000" w:rsidP="00000000" w:rsidRDefault="00000000" w:rsidRPr="00000000" w14:paraId="00000027">
      <w:pPr>
        <w:rPr>
          <w:sz w:val="40"/>
          <w:szCs w:val="40"/>
        </w:rPr>
      </w:pPr>
      <w:r w:rsidDel="00000000" w:rsidR="00000000" w:rsidRPr="00000000">
        <w:rPr>
          <w:rtl w:val="0"/>
        </w:rPr>
      </w:r>
    </w:p>
    <w:p w:rsidR="00000000" w:rsidDel="00000000" w:rsidP="00000000" w:rsidRDefault="00000000" w:rsidRPr="00000000" w14:paraId="00000028">
      <w:pPr>
        <w:rPr>
          <w:sz w:val="40"/>
          <w:szCs w:val="40"/>
        </w:rPr>
      </w:pPr>
      <w:r w:rsidDel="00000000" w:rsidR="00000000" w:rsidRPr="00000000">
        <w:rPr>
          <w:rtl w:val="0"/>
        </w:rPr>
      </w:r>
    </w:p>
    <w:p w:rsidR="00000000" w:rsidDel="00000000" w:rsidP="00000000" w:rsidRDefault="00000000" w:rsidRPr="00000000" w14:paraId="00000029">
      <w:pPr>
        <w:rPr>
          <w:sz w:val="40"/>
          <w:szCs w:val="40"/>
        </w:rPr>
      </w:pPr>
      <w:r w:rsidDel="00000000" w:rsidR="00000000" w:rsidRPr="00000000">
        <w:rPr>
          <w:rtl w:val="0"/>
        </w:rPr>
      </w:r>
    </w:p>
    <w:p w:rsidR="00000000" w:rsidDel="00000000" w:rsidP="00000000" w:rsidRDefault="00000000" w:rsidRPr="00000000" w14:paraId="0000002A">
      <w:pPr>
        <w:rPr>
          <w:sz w:val="40"/>
          <w:szCs w:val="40"/>
        </w:rPr>
      </w:pPr>
      <w:r w:rsidDel="00000000" w:rsidR="00000000" w:rsidRPr="00000000">
        <w:rPr>
          <w:rtl w:val="0"/>
        </w:rPr>
      </w:r>
    </w:p>
    <w:p w:rsidR="00000000" w:rsidDel="00000000" w:rsidP="00000000" w:rsidRDefault="00000000" w:rsidRPr="00000000" w14:paraId="0000002B">
      <w:pPr>
        <w:rPr>
          <w:sz w:val="40"/>
          <w:szCs w:val="40"/>
        </w:rPr>
      </w:pPr>
      <w:r w:rsidDel="00000000" w:rsidR="00000000" w:rsidRPr="00000000">
        <w:rPr>
          <w:rtl w:val="0"/>
        </w:rPr>
      </w:r>
    </w:p>
    <w:p w:rsidR="00000000" w:rsidDel="00000000" w:rsidP="00000000" w:rsidRDefault="00000000" w:rsidRPr="00000000" w14:paraId="0000002C">
      <w:pPr>
        <w:rPr>
          <w:sz w:val="40"/>
          <w:szCs w:val="40"/>
        </w:rPr>
      </w:pPr>
      <w:r w:rsidDel="00000000" w:rsidR="00000000" w:rsidRPr="00000000">
        <w:rPr>
          <w:rtl w:val="0"/>
        </w:rPr>
      </w:r>
    </w:p>
    <w:p w:rsidR="00000000" w:rsidDel="00000000" w:rsidP="00000000" w:rsidRDefault="00000000" w:rsidRPr="00000000" w14:paraId="0000002D">
      <w:pPr>
        <w:rPr>
          <w:sz w:val="40"/>
          <w:szCs w:val="40"/>
        </w:rPr>
      </w:pPr>
      <w:r w:rsidDel="00000000" w:rsidR="00000000" w:rsidRPr="00000000">
        <w:rPr>
          <w:rtl w:val="0"/>
        </w:rPr>
      </w:r>
    </w:p>
    <w:p w:rsidR="00000000" w:rsidDel="00000000" w:rsidP="00000000" w:rsidRDefault="00000000" w:rsidRPr="00000000" w14:paraId="0000002E">
      <w:pPr>
        <w:rPr>
          <w:sz w:val="40"/>
          <w:szCs w:val="40"/>
        </w:rPr>
      </w:pPr>
      <w:r w:rsidDel="00000000" w:rsidR="00000000" w:rsidRPr="00000000">
        <w:rPr>
          <w:rtl w:val="0"/>
        </w:rPr>
      </w:r>
    </w:p>
    <w:p w:rsidR="00000000" w:rsidDel="00000000" w:rsidP="00000000" w:rsidRDefault="00000000" w:rsidRPr="00000000" w14:paraId="0000002F">
      <w:pPr>
        <w:rPr>
          <w:sz w:val="40"/>
          <w:szCs w:val="40"/>
        </w:rPr>
      </w:pPr>
      <w:r w:rsidDel="00000000" w:rsidR="00000000" w:rsidRPr="00000000">
        <w:rPr>
          <w:rtl w:val="0"/>
        </w:rPr>
      </w:r>
    </w:p>
    <w:p w:rsidR="00000000" w:rsidDel="00000000" w:rsidP="00000000" w:rsidRDefault="00000000" w:rsidRPr="00000000" w14:paraId="00000030">
      <w:pPr>
        <w:rPr>
          <w:sz w:val="40"/>
          <w:szCs w:val="40"/>
        </w:rPr>
      </w:pPr>
      <w:r w:rsidDel="00000000" w:rsidR="00000000" w:rsidRPr="00000000">
        <w:rPr>
          <w:rtl w:val="0"/>
        </w:rPr>
      </w:r>
    </w:p>
    <w:p w:rsidR="00000000" w:rsidDel="00000000" w:rsidP="00000000" w:rsidRDefault="00000000" w:rsidRPr="00000000" w14:paraId="00000031">
      <w:pPr>
        <w:ind w:left="0" w:firstLine="0"/>
        <w:rPr>
          <w:sz w:val="40"/>
          <w:szCs w:val="40"/>
        </w:rPr>
      </w:pPr>
      <w:r w:rsidDel="00000000" w:rsidR="00000000" w:rsidRPr="00000000">
        <w:rPr>
          <w:rtl w:val="0"/>
        </w:rPr>
      </w:r>
    </w:p>
    <w:p w:rsidR="00000000" w:rsidDel="00000000" w:rsidP="00000000" w:rsidRDefault="00000000" w:rsidRPr="00000000" w14:paraId="00000032">
      <w:pPr>
        <w:ind w:left="0" w:firstLine="0"/>
        <w:rPr>
          <w:b w:val="1"/>
          <w:color w:val="ff8ea2"/>
          <w:sz w:val="30"/>
          <w:szCs w:val="30"/>
        </w:rPr>
      </w:pPr>
      <w:r w:rsidDel="00000000" w:rsidR="00000000" w:rsidRPr="00000000">
        <w:rPr>
          <w:rtl w:val="0"/>
        </w:rPr>
      </w:r>
    </w:p>
    <w:p w:rsidR="00000000" w:rsidDel="00000000" w:rsidP="00000000" w:rsidRDefault="00000000" w:rsidRPr="00000000" w14:paraId="00000033">
      <w:pPr>
        <w:ind w:left="0" w:firstLine="0"/>
        <w:rPr>
          <w:b w:val="1"/>
          <w:color w:val="ff8ea2"/>
          <w:sz w:val="30"/>
          <w:szCs w:val="30"/>
        </w:rPr>
      </w:pPr>
      <w:r w:rsidDel="00000000" w:rsidR="00000000" w:rsidRPr="00000000">
        <w:rPr>
          <w:rtl w:val="0"/>
        </w:rPr>
      </w:r>
    </w:p>
    <w:p w:rsidR="00000000" w:rsidDel="00000000" w:rsidP="00000000" w:rsidRDefault="00000000" w:rsidRPr="00000000" w14:paraId="00000034">
      <w:pPr>
        <w:ind w:left="0" w:firstLine="0"/>
        <w:rPr>
          <w:b w:val="1"/>
          <w:color w:val="2148c0"/>
          <w:sz w:val="30"/>
          <w:szCs w:val="30"/>
        </w:rPr>
      </w:pPr>
      <w:r w:rsidDel="00000000" w:rsidR="00000000" w:rsidRPr="00000000">
        <w:rPr>
          <w:b w:val="1"/>
          <w:color w:val="2148c0"/>
          <w:sz w:val="30"/>
          <w:szCs w:val="30"/>
          <w:rtl w:val="0"/>
        </w:rPr>
        <w:t xml:space="preserve">CONTESTO</w:t>
      </w:r>
    </w:p>
    <w:p w:rsidR="00000000" w:rsidDel="00000000" w:rsidP="00000000" w:rsidRDefault="00000000" w:rsidRPr="00000000" w14:paraId="00000035">
      <w:pPr>
        <w:ind w:left="0" w:firstLine="0"/>
        <w:rPr>
          <w:b w:val="1"/>
          <w:sz w:val="20"/>
          <w:szCs w:val="20"/>
        </w:rPr>
      </w:pPr>
      <w:r w:rsidDel="00000000" w:rsidR="00000000" w:rsidRPr="00000000">
        <w:rPr>
          <w:rtl w:val="0"/>
        </w:rPr>
      </w:r>
    </w:p>
    <w:p w:rsidR="00000000" w:rsidDel="00000000" w:rsidP="00000000" w:rsidRDefault="00000000" w:rsidRPr="00000000" w14:paraId="00000036">
      <w:pPr>
        <w:ind w:left="0" w:firstLine="0"/>
        <w:rPr>
          <w:color w:val="434343"/>
          <w:sz w:val="30"/>
          <w:szCs w:val="30"/>
        </w:rPr>
      </w:pPr>
      <w:r w:rsidDel="00000000" w:rsidR="00000000" w:rsidRPr="00000000">
        <w:rPr>
          <w:color w:val="434343"/>
          <w:sz w:val="30"/>
          <w:szCs w:val="30"/>
          <w:rtl w:val="0"/>
        </w:rPr>
        <w:t xml:space="preserve">Oggigiorno la maggioranza degli istituti dedicati all’educazione stradale, istruzione e formazione dei conducenti adottano ancora una metodologia </w:t>
      </w:r>
      <w:r w:rsidDel="00000000" w:rsidR="00000000" w:rsidRPr="00000000">
        <w:rPr>
          <w:color w:val="434343"/>
          <w:sz w:val="30"/>
          <w:szCs w:val="30"/>
          <w:rtl w:val="0"/>
        </w:rPr>
        <w:t xml:space="preserve">“analogica”</w:t>
      </w:r>
      <w:r w:rsidDel="00000000" w:rsidR="00000000" w:rsidRPr="00000000">
        <w:rPr>
          <w:color w:val="434343"/>
          <w:sz w:val="30"/>
          <w:szCs w:val="30"/>
          <w:rtl w:val="0"/>
        </w:rPr>
        <w:t xml:space="preserve"> per la gestione e organizzazione delle lezioni di guida: questo sistema, seppur di semplice attuazione, presenta delle inefficienze e dei limiti che potrebbero essere superati avvalendosi della tecnologia moderna.</w:t>
      </w:r>
    </w:p>
    <w:p w:rsidR="00000000" w:rsidDel="00000000" w:rsidP="00000000" w:rsidRDefault="00000000" w:rsidRPr="00000000" w14:paraId="00000037">
      <w:pPr>
        <w:ind w:left="0" w:firstLine="0"/>
        <w:rPr>
          <w:color w:val="434343"/>
          <w:sz w:val="20"/>
          <w:szCs w:val="20"/>
        </w:rPr>
      </w:pPr>
      <w:r w:rsidDel="00000000" w:rsidR="00000000" w:rsidRPr="00000000">
        <w:rPr>
          <w:rtl w:val="0"/>
        </w:rPr>
      </w:r>
    </w:p>
    <w:p w:rsidR="00000000" w:rsidDel="00000000" w:rsidP="00000000" w:rsidRDefault="00000000" w:rsidRPr="00000000" w14:paraId="00000038">
      <w:pPr>
        <w:rPr>
          <w:color w:val="434343"/>
          <w:sz w:val="30"/>
          <w:szCs w:val="30"/>
        </w:rPr>
      </w:pPr>
      <w:r w:rsidDel="00000000" w:rsidR="00000000" w:rsidRPr="00000000">
        <w:rPr>
          <w:color w:val="434343"/>
          <w:sz w:val="30"/>
          <w:szCs w:val="30"/>
          <w:rtl w:val="0"/>
        </w:rPr>
        <w:t xml:space="preserve">Dai dati elaborati dalla </w:t>
      </w:r>
      <w:r w:rsidDel="00000000" w:rsidR="00000000" w:rsidRPr="00000000">
        <w:rPr>
          <w:color w:val="434343"/>
          <w:sz w:val="30"/>
          <w:szCs w:val="30"/>
          <w:highlight w:val="white"/>
          <w:rtl w:val="0"/>
        </w:rPr>
        <w:t xml:space="preserve">Direzione Generale della Motorizzazione risulta che nel 2019 solo il 76,43% dei candidati hanno conseguito la patente, mentre il 23,57% non sono risultati idonei.</w:t>
      </w:r>
      <w:r w:rsidDel="00000000" w:rsidR="00000000" w:rsidRPr="00000000">
        <w:rPr>
          <w:rtl w:val="0"/>
        </w:rPr>
      </w:r>
    </w:p>
    <w:p w:rsidR="00000000" w:rsidDel="00000000" w:rsidP="00000000" w:rsidRDefault="00000000" w:rsidRPr="00000000" w14:paraId="00000039">
      <w:pPr>
        <w:ind w:left="0" w:firstLine="0"/>
        <w:rPr>
          <w:color w:val="434343"/>
          <w:sz w:val="30"/>
          <w:szCs w:val="30"/>
        </w:rPr>
      </w:pPr>
      <w:r w:rsidDel="00000000" w:rsidR="00000000" w:rsidRPr="00000000">
        <w:rPr>
          <w:color w:val="434343"/>
          <w:sz w:val="30"/>
          <w:szCs w:val="30"/>
          <w:rtl w:val="0"/>
        </w:rPr>
        <w:t xml:space="preserve">Nel 2020, con l’avvento coronavirus, abbiamo assistito ad un calo delle immatricolazioni in Italia (del 27,93%), con un conseguente crollo del mercato automobilistico. </w:t>
      </w:r>
    </w:p>
    <w:p w:rsidR="00000000" w:rsidDel="00000000" w:rsidP="00000000" w:rsidRDefault="00000000" w:rsidRPr="00000000" w14:paraId="0000003A">
      <w:pPr>
        <w:ind w:left="0" w:firstLine="0"/>
        <w:rPr>
          <w:color w:val="434343"/>
          <w:sz w:val="20"/>
          <w:szCs w:val="20"/>
          <w:highlight w:val="white"/>
        </w:rPr>
      </w:pPr>
      <w:r w:rsidDel="00000000" w:rsidR="00000000" w:rsidRPr="00000000">
        <w:rPr>
          <w:rtl w:val="0"/>
        </w:rPr>
      </w:r>
    </w:p>
    <w:p w:rsidR="00000000" w:rsidDel="00000000" w:rsidP="00000000" w:rsidRDefault="00000000" w:rsidRPr="00000000" w14:paraId="0000003B">
      <w:pPr>
        <w:ind w:left="0" w:firstLine="0"/>
        <w:rPr>
          <w:color w:val="434343"/>
          <w:sz w:val="30"/>
          <w:szCs w:val="30"/>
          <w:highlight w:val="white"/>
        </w:rPr>
      </w:pPr>
      <w:r w:rsidDel="00000000" w:rsidR="00000000" w:rsidRPr="00000000">
        <w:rPr>
          <w:color w:val="434343"/>
          <w:sz w:val="30"/>
          <w:szCs w:val="30"/>
          <w:highlight w:val="white"/>
          <w:rtl w:val="0"/>
        </w:rPr>
        <w:t xml:space="preserve">La crisi generale causata dal Covid-19 ha messo a dura prova le capacità amministrative delle autoscuole, rivelando lacune organizzative laddove non vi fossero adeguati sistemi informatici di supporto.</w:t>
      </w:r>
    </w:p>
    <w:p w:rsidR="00000000" w:rsidDel="00000000" w:rsidP="00000000" w:rsidRDefault="00000000" w:rsidRPr="00000000" w14:paraId="0000003C">
      <w:pPr>
        <w:ind w:left="0" w:firstLine="0"/>
        <w:rPr>
          <w:sz w:val="30"/>
          <w:szCs w:val="30"/>
          <w:highlight w:val="white"/>
        </w:rPr>
      </w:pPr>
      <w:r w:rsidDel="00000000" w:rsidR="00000000" w:rsidRPr="00000000">
        <w:rPr>
          <w:rtl w:val="0"/>
        </w:rPr>
      </w:r>
    </w:p>
    <w:p w:rsidR="00000000" w:rsidDel="00000000" w:rsidP="00000000" w:rsidRDefault="00000000" w:rsidRPr="00000000" w14:paraId="0000003D">
      <w:pPr>
        <w:ind w:left="0" w:firstLine="0"/>
        <w:rPr>
          <w:sz w:val="30"/>
          <w:szCs w:val="30"/>
          <w:highlight w:val="white"/>
        </w:rPr>
      </w:pPr>
      <w:r w:rsidDel="00000000" w:rsidR="00000000" w:rsidRPr="00000000">
        <w:rPr>
          <w:rtl w:val="0"/>
        </w:rPr>
      </w:r>
    </w:p>
    <w:p w:rsidR="00000000" w:rsidDel="00000000" w:rsidP="00000000" w:rsidRDefault="00000000" w:rsidRPr="00000000" w14:paraId="0000003E">
      <w:pPr>
        <w:ind w:left="0" w:firstLine="0"/>
        <w:rPr>
          <w:sz w:val="30"/>
          <w:szCs w:val="30"/>
          <w:highlight w:val="white"/>
        </w:rPr>
      </w:pPr>
      <w:r w:rsidDel="00000000" w:rsidR="00000000" w:rsidRPr="00000000">
        <w:rPr>
          <w:rtl w:val="0"/>
        </w:rPr>
      </w:r>
    </w:p>
    <w:p w:rsidR="00000000" w:rsidDel="00000000" w:rsidP="00000000" w:rsidRDefault="00000000" w:rsidRPr="00000000" w14:paraId="0000003F">
      <w:pPr>
        <w:ind w:left="0" w:firstLine="0"/>
        <w:rPr>
          <w:sz w:val="30"/>
          <w:szCs w:val="30"/>
          <w:highlight w:val="white"/>
        </w:rPr>
      </w:pPr>
      <w:r w:rsidDel="00000000" w:rsidR="00000000" w:rsidRPr="00000000">
        <w:rPr>
          <w:rtl w:val="0"/>
        </w:rPr>
      </w:r>
    </w:p>
    <w:p w:rsidR="00000000" w:rsidDel="00000000" w:rsidP="00000000" w:rsidRDefault="00000000" w:rsidRPr="00000000" w14:paraId="00000040">
      <w:pPr>
        <w:ind w:left="0" w:firstLine="0"/>
        <w:rPr>
          <w:sz w:val="30"/>
          <w:szCs w:val="30"/>
          <w:highlight w:val="white"/>
        </w:rPr>
      </w:pPr>
      <w:r w:rsidDel="00000000" w:rsidR="00000000" w:rsidRPr="00000000">
        <w:rPr>
          <w:rtl w:val="0"/>
        </w:rPr>
      </w:r>
    </w:p>
    <w:p w:rsidR="00000000" w:rsidDel="00000000" w:rsidP="00000000" w:rsidRDefault="00000000" w:rsidRPr="00000000" w14:paraId="00000041">
      <w:pPr>
        <w:ind w:left="0" w:firstLine="0"/>
        <w:rPr>
          <w:sz w:val="30"/>
          <w:szCs w:val="30"/>
          <w:highlight w:val="white"/>
        </w:rPr>
      </w:pPr>
      <w:r w:rsidDel="00000000" w:rsidR="00000000" w:rsidRPr="00000000">
        <w:rPr>
          <w:rtl w:val="0"/>
        </w:rPr>
      </w:r>
    </w:p>
    <w:p w:rsidR="00000000" w:rsidDel="00000000" w:rsidP="00000000" w:rsidRDefault="00000000" w:rsidRPr="00000000" w14:paraId="00000042">
      <w:pPr>
        <w:ind w:left="0" w:firstLine="0"/>
        <w:rPr>
          <w:sz w:val="30"/>
          <w:szCs w:val="30"/>
          <w:highlight w:val="white"/>
        </w:rPr>
      </w:pPr>
      <w:r w:rsidDel="00000000" w:rsidR="00000000" w:rsidRPr="00000000">
        <w:rPr>
          <w:rtl w:val="0"/>
        </w:rPr>
      </w:r>
    </w:p>
    <w:p w:rsidR="00000000" w:rsidDel="00000000" w:rsidP="00000000" w:rsidRDefault="00000000" w:rsidRPr="00000000" w14:paraId="00000043">
      <w:pPr>
        <w:ind w:left="0" w:firstLine="0"/>
        <w:rPr>
          <w:sz w:val="30"/>
          <w:szCs w:val="30"/>
          <w:highlight w:val="white"/>
        </w:rPr>
      </w:pPr>
      <w:r w:rsidDel="00000000" w:rsidR="00000000" w:rsidRPr="00000000">
        <w:rPr>
          <w:rtl w:val="0"/>
        </w:rPr>
      </w:r>
    </w:p>
    <w:p w:rsidR="00000000" w:rsidDel="00000000" w:rsidP="00000000" w:rsidRDefault="00000000" w:rsidRPr="00000000" w14:paraId="00000044">
      <w:pPr>
        <w:ind w:left="0" w:firstLine="0"/>
        <w:rPr>
          <w:sz w:val="30"/>
          <w:szCs w:val="30"/>
          <w:highlight w:val="white"/>
        </w:rPr>
      </w:pPr>
      <w:r w:rsidDel="00000000" w:rsidR="00000000" w:rsidRPr="00000000">
        <w:rPr>
          <w:rtl w:val="0"/>
        </w:rPr>
      </w:r>
    </w:p>
    <w:p w:rsidR="00000000" w:rsidDel="00000000" w:rsidP="00000000" w:rsidRDefault="00000000" w:rsidRPr="00000000" w14:paraId="00000045">
      <w:pPr>
        <w:ind w:left="0" w:firstLine="0"/>
        <w:rPr>
          <w:sz w:val="30"/>
          <w:szCs w:val="30"/>
          <w:highlight w:val="white"/>
        </w:rPr>
      </w:pPr>
      <w:r w:rsidDel="00000000" w:rsidR="00000000" w:rsidRPr="00000000">
        <w:rPr>
          <w:rtl w:val="0"/>
        </w:rPr>
      </w:r>
    </w:p>
    <w:p w:rsidR="00000000" w:rsidDel="00000000" w:rsidP="00000000" w:rsidRDefault="00000000" w:rsidRPr="00000000" w14:paraId="00000046">
      <w:pPr>
        <w:ind w:left="0" w:firstLine="0"/>
        <w:rPr>
          <w:sz w:val="30"/>
          <w:szCs w:val="30"/>
          <w:highlight w:val="white"/>
        </w:rPr>
      </w:pPr>
      <w:r w:rsidDel="00000000" w:rsidR="00000000" w:rsidRPr="00000000">
        <w:rPr>
          <w:rtl w:val="0"/>
        </w:rPr>
      </w:r>
    </w:p>
    <w:p w:rsidR="00000000" w:rsidDel="00000000" w:rsidP="00000000" w:rsidRDefault="00000000" w:rsidRPr="00000000" w14:paraId="00000047">
      <w:pPr>
        <w:ind w:left="0" w:firstLine="0"/>
        <w:rPr>
          <w:sz w:val="30"/>
          <w:szCs w:val="30"/>
          <w:highlight w:val="white"/>
        </w:rPr>
      </w:pPr>
      <w:r w:rsidDel="00000000" w:rsidR="00000000" w:rsidRPr="00000000">
        <w:rPr>
          <w:rtl w:val="0"/>
        </w:rPr>
      </w:r>
    </w:p>
    <w:p w:rsidR="00000000" w:rsidDel="00000000" w:rsidP="00000000" w:rsidRDefault="00000000" w:rsidRPr="00000000" w14:paraId="00000048">
      <w:pPr>
        <w:ind w:left="0" w:firstLine="0"/>
        <w:rPr>
          <w:sz w:val="30"/>
          <w:szCs w:val="30"/>
          <w:highlight w:val="white"/>
        </w:rPr>
      </w:pPr>
      <w:r w:rsidDel="00000000" w:rsidR="00000000" w:rsidRPr="00000000">
        <w:rPr>
          <w:rtl w:val="0"/>
        </w:rPr>
      </w:r>
    </w:p>
    <w:p w:rsidR="00000000" w:rsidDel="00000000" w:rsidP="00000000" w:rsidRDefault="00000000" w:rsidRPr="00000000" w14:paraId="00000049">
      <w:pPr>
        <w:ind w:left="0" w:firstLine="0"/>
        <w:rPr>
          <w:sz w:val="30"/>
          <w:szCs w:val="30"/>
          <w:highlight w:val="white"/>
        </w:rPr>
      </w:pPr>
      <w:r w:rsidDel="00000000" w:rsidR="00000000" w:rsidRPr="00000000">
        <w:rPr>
          <w:rtl w:val="0"/>
        </w:rPr>
      </w:r>
    </w:p>
    <w:p w:rsidR="00000000" w:rsidDel="00000000" w:rsidP="00000000" w:rsidRDefault="00000000" w:rsidRPr="00000000" w14:paraId="0000004A">
      <w:pPr>
        <w:ind w:left="0" w:firstLine="0"/>
        <w:rPr>
          <w:sz w:val="30"/>
          <w:szCs w:val="30"/>
          <w:highlight w:val="white"/>
        </w:rPr>
      </w:pPr>
      <w:r w:rsidDel="00000000" w:rsidR="00000000" w:rsidRPr="00000000">
        <w:rPr>
          <w:rtl w:val="0"/>
        </w:rPr>
      </w:r>
    </w:p>
    <w:p w:rsidR="00000000" w:rsidDel="00000000" w:rsidP="00000000" w:rsidRDefault="00000000" w:rsidRPr="00000000" w14:paraId="0000004B">
      <w:pPr>
        <w:rPr>
          <w:color w:val="2148c0"/>
          <w:sz w:val="30"/>
          <w:szCs w:val="30"/>
          <w:highlight w:val="white"/>
        </w:rPr>
      </w:pPr>
      <w:commentRangeStart w:id="0"/>
      <w:r w:rsidDel="00000000" w:rsidR="00000000" w:rsidRPr="00000000">
        <w:rPr>
          <w:b w:val="1"/>
          <w:color w:val="2148c0"/>
          <w:sz w:val="30"/>
          <w:szCs w:val="30"/>
          <w:rtl w:val="0"/>
        </w:rPr>
        <w:t xml:space="preserve">OBIETTIVI</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C">
      <w:pPr>
        <w:rPr>
          <w:color w:val="434343"/>
          <w:sz w:val="20"/>
          <w:szCs w:val="20"/>
        </w:rPr>
      </w:pPr>
      <w:r w:rsidDel="00000000" w:rsidR="00000000" w:rsidRPr="00000000">
        <w:rPr>
          <w:rtl w:val="0"/>
        </w:rPr>
      </w:r>
    </w:p>
    <w:p w:rsidR="00000000" w:rsidDel="00000000" w:rsidP="00000000" w:rsidRDefault="00000000" w:rsidRPr="00000000" w14:paraId="0000004D">
      <w:pPr>
        <w:rPr>
          <w:color w:val="434343"/>
          <w:sz w:val="30"/>
          <w:szCs w:val="30"/>
        </w:rPr>
      </w:pPr>
      <w:r w:rsidDel="00000000" w:rsidR="00000000" w:rsidRPr="00000000">
        <w:rPr>
          <w:color w:val="434343"/>
          <w:sz w:val="30"/>
          <w:szCs w:val="30"/>
          <w:rtl w:val="0"/>
        </w:rPr>
        <w:t xml:space="preserve">Questo </w:t>
      </w:r>
      <w:r w:rsidDel="00000000" w:rsidR="00000000" w:rsidRPr="00000000">
        <w:rPr>
          <w:color w:val="434343"/>
          <w:sz w:val="30"/>
          <w:szCs w:val="30"/>
          <w:rtl w:val="0"/>
        </w:rPr>
        <w:t xml:space="preserve">progetto ha il proposito di centralizzare, in un’unica soluzione, tutti gli aspetti riguardanti la gestione delle prenotazioni delle lezioni di guida.</w:t>
      </w:r>
    </w:p>
    <w:p w:rsidR="00000000" w:rsidDel="00000000" w:rsidP="00000000" w:rsidRDefault="00000000" w:rsidRPr="00000000" w14:paraId="0000004E">
      <w:pPr>
        <w:rPr>
          <w:color w:val="434343"/>
          <w:sz w:val="20"/>
          <w:szCs w:val="20"/>
        </w:rPr>
      </w:pPr>
      <w:r w:rsidDel="00000000" w:rsidR="00000000" w:rsidRPr="00000000">
        <w:rPr>
          <w:rtl w:val="0"/>
        </w:rPr>
      </w:r>
    </w:p>
    <w:p w:rsidR="00000000" w:rsidDel="00000000" w:rsidP="00000000" w:rsidRDefault="00000000" w:rsidRPr="00000000" w14:paraId="0000004F">
      <w:pPr>
        <w:rPr>
          <w:color w:val="434343"/>
          <w:sz w:val="30"/>
          <w:szCs w:val="30"/>
        </w:rPr>
      </w:pPr>
      <w:r w:rsidDel="00000000" w:rsidR="00000000" w:rsidRPr="00000000">
        <w:rPr>
          <w:color w:val="434343"/>
          <w:sz w:val="30"/>
          <w:szCs w:val="30"/>
          <w:rtl w:val="0"/>
        </w:rPr>
        <w:t xml:space="preserve">L’obiettivo primario è quindi quello di alleggerire il carico di lavoro sulle spalle degli impiegati dell’autoscuola ed allo stesso tempo di snellire, velocizzare e rendere più efficiente il processo di prenotazione.</w:t>
      </w:r>
    </w:p>
    <w:p w:rsidR="00000000" w:rsidDel="00000000" w:rsidP="00000000" w:rsidRDefault="00000000" w:rsidRPr="00000000" w14:paraId="00000050">
      <w:pPr>
        <w:rPr>
          <w:color w:val="434343"/>
          <w:sz w:val="20"/>
          <w:szCs w:val="20"/>
        </w:rPr>
      </w:pPr>
      <w:r w:rsidDel="00000000" w:rsidR="00000000" w:rsidRPr="00000000">
        <w:rPr>
          <w:rtl w:val="0"/>
        </w:rPr>
      </w:r>
    </w:p>
    <w:p w:rsidR="00000000" w:rsidDel="00000000" w:rsidP="00000000" w:rsidRDefault="00000000" w:rsidRPr="00000000" w14:paraId="00000051">
      <w:pPr>
        <w:rPr>
          <w:color w:val="434343"/>
          <w:sz w:val="30"/>
          <w:szCs w:val="30"/>
          <w:u w:val="single"/>
        </w:rPr>
      </w:pPr>
      <w:r w:rsidDel="00000000" w:rsidR="00000000" w:rsidRPr="00000000">
        <w:rPr>
          <w:color w:val="434343"/>
          <w:sz w:val="30"/>
          <w:szCs w:val="30"/>
          <w:rtl w:val="0"/>
        </w:rPr>
        <w:t xml:space="preserve">In aggiunta a questi obiettivi principali, la piattaforma vuole essere d’aiuto allo studente, attraverso la visione dei suoi progressi, ed anche all’istruttore, tramite la visione della valutazione ricevuta dai propri studenti.</w:t>
      </w:r>
      <w:r w:rsidDel="00000000" w:rsidR="00000000" w:rsidRPr="00000000">
        <w:rPr>
          <w:rtl w:val="0"/>
        </w:rPr>
      </w:r>
    </w:p>
    <w:p w:rsidR="00000000" w:rsidDel="00000000" w:rsidP="00000000" w:rsidRDefault="00000000" w:rsidRPr="00000000" w14:paraId="00000052">
      <w:pPr>
        <w:rPr>
          <w:color w:val="434343"/>
          <w:sz w:val="20"/>
          <w:szCs w:val="20"/>
        </w:rPr>
      </w:pPr>
      <w:r w:rsidDel="00000000" w:rsidR="00000000" w:rsidRPr="00000000">
        <w:rPr>
          <w:rtl w:val="0"/>
        </w:rPr>
      </w:r>
    </w:p>
    <w:p w:rsidR="00000000" w:rsidDel="00000000" w:rsidP="00000000" w:rsidRDefault="00000000" w:rsidRPr="00000000" w14:paraId="00000053">
      <w:pPr>
        <w:rPr>
          <w:color w:val="434343"/>
          <w:sz w:val="30"/>
          <w:szCs w:val="30"/>
        </w:rPr>
      </w:pPr>
      <w:r w:rsidDel="00000000" w:rsidR="00000000" w:rsidRPr="00000000">
        <w:rPr>
          <w:color w:val="434343"/>
          <w:sz w:val="30"/>
          <w:szCs w:val="30"/>
          <w:rtl w:val="0"/>
        </w:rPr>
        <w:t xml:space="preserve">Nello specifico l’applicativo vuole fornire:</w:t>
      </w:r>
    </w:p>
    <w:p w:rsidR="00000000" w:rsidDel="00000000" w:rsidP="00000000" w:rsidRDefault="00000000" w:rsidRPr="00000000" w14:paraId="00000054">
      <w:pPr>
        <w:numPr>
          <w:ilvl w:val="0"/>
          <w:numId w:val="19"/>
        </w:numPr>
        <w:ind w:left="720" w:hanging="360"/>
        <w:rPr>
          <w:color w:val="434343"/>
          <w:sz w:val="30"/>
          <w:szCs w:val="30"/>
          <w:u w:val="none"/>
        </w:rPr>
      </w:pPr>
      <w:r w:rsidDel="00000000" w:rsidR="00000000" w:rsidRPr="00000000">
        <w:rPr>
          <w:color w:val="434343"/>
          <w:sz w:val="30"/>
          <w:szCs w:val="30"/>
          <w:rtl w:val="0"/>
        </w:rPr>
        <w:t xml:space="preserve">Alla scuola guida una piattaforma semplice ed intuitiva per la  gestione di istruttori e studenti.</w:t>
      </w:r>
    </w:p>
    <w:p w:rsidR="00000000" w:rsidDel="00000000" w:rsidP="00000000" w:rsidRDefault="00000000" w:rsidRPr="00000000" w14:paraId="00000055">
      <w:pPr>
        <w:numPr>
          <w:ilvl w:val="0"/>
          <w:numId w:val="19"/>
        </w:numPr>
        <w:ind w:left="720" w:hanging="360"/>
        <w:rPr>
          <w:color w:val="434343"/>
          <w:sz w:val="30"/>
          <w:szCs w:val="30"/>
          <w:u w:val="none"/>
        </w:rPr>
      </w:pPr>
      <w:r w:rsidDel="00000000" w:rsidR="00000000" w:rsidRPr="00000000">
        <w:rPr>
          <w:color w:val="434343"/>
          <w:sz w:val="30"/>
          <w:szCs w:val="30"/>
          <w:rtl w:val="0"/>
        </w:rPr>
        <w:t xml:space="preserve">Agli istruttori uno strumento comodo e ordinato per gestire gli orari di lavoro.</w:t>
      </w:r>
    </w:p>
    <w:p w:rsidR="00000000" w:rsidDel="00000000" w:rsidP="00000000" w:rsidRDefault="00000000" w:rsidRPr="00000000" w14:paraId="00000056">
      <w:pPr>
        <w:numPr>
          <w:ilvl w:val="0"/>
          <w:numId w:val="19"/>
        </w:numPr>
        <w:ind w:left="720" w:hanging="360"/>
        <w:rPr>
          <w:color w:val="434343"/>
          <w:sz w:val="30"/>
          <w:szCs w:val="30"/>
          <w:u w:val="none"/>
        </w:rPr>
      </w:pPr>
      <w:r w:rsidDel="00000000" w:rsidR="00000000" w:rsidRPr="00000000">
        <w:rPr>
          <w:color w:val="434343"/>
          <w:sz w:val="30"/>
          <w:szCs w:val="30"/>
          <w:rtl w:val="0"/>
        </w:rPr>
        <w:t xml:space="preserve">Agli studenti un metodo veloce ed agevole per interagire con l’autoscuola e prenotare lezioni di guida.</w:t>
      </w:r>
      <w:r w:rsidDel="00000000" w:rsidR="00000000" w:rsidRPr="00000000">
        <w:rPr>
          <w:rtl w:val="0"/>
        </w:rPr>
      </w:r>
    </w:p>
    <w:p w:rsidR="00000000" w:rsidDel="00000000" w:rsidP="00000000" w:rsidRDefault="00000000" w:rsidRPr="00000000" w14:paraId="00000057">
      <w:pPr>
        <w:rPr>
          <w:color w:val="434343"/>
          <w:sz w:val="30"/>
          <w:szCs w:val="30"/>
        </w:rPr>
      </w:pPr>
      <w:r w:rsidDel="00000000" w:rsidR="00000000" w:rsidRPr="00000000">
        <w:rPr>
          <w:rtl w:val="0"/>
        </w:rPr>
      </w:r>
    </w:p>
    <w:p w:rsidR="00000000" w:rsidDel="00000000" w:rsidP="00000000" w:rsidRDefault="00000000" w:rsidRPr="00000000" w14:paraId="00000058">
      <w:pPr>
        <w:rPr>
          <w:b w:val="1"/>
          <w:color w:val="ce132d"/>
          <w:sz w:val="30"/>
          <w:szCs w:val="30"/>
        </w:rPr>
      </w:pPr>
      <w:r w:rsidDel="00000000" w:rsidR="00000000" w:rsidRPr="00000000">
        <w:rPr>
          <w:rtl w:val="0"/>
        </w:rPr>
      </w:r>
    </w:p>
    <w:p w:rsidR="00000000" w:rsidDel="00000000" w:rsidP="00000000" w:rsidRDefault="00000000" w:rsidRPr="00000000" w14:paraId="00000059">
      <w:pPr>
        <w:rPr>
          <w:b w:val="1"/>
          <w:color w:val="ce132d"/>
          <w:sz w:val="30"/>
          <w:szCs w:val="30"/>
        </w:rPr>
      </w:pPr>
      <w:r w:rsidDel="00000000" w:rsidR="00000000" w:rsidRPr="00000000">
        <w:rPr>
          <w:rtl w:val="0"/>
        </w:rPr>
      </w:r>
    </w:p>
    <w:p w:rsidR="00000000" w:rsidDel="00000000" w:rsidP="00000000" w:rsidRDefault="00000000" w:rsidRPr="00000000" w14:paraId="0000005A">
      <w:pPr>
        <w:rPr>
          <w:b w:val="1"/>
          <w:color w:val="ce132d"/>
          <w:sz w:val="30"/>
          <w:szCs w:val="30"/>
        </w:rPr>
      </w:pPr>
      <w:r w:rsidDel="00000000" w:rsidR="00000000" w:rsidRPr="00000000">
        <w:rPr>
          <w:rtl w:val="0"/>
        </w:rPr>
      </w:r>
    </w:p>
    <w:p w:rsidR="00000000" w:rsidDel="00000000" w:rsidP="00000000" w:rsidRDefault="00000000" w:rsidRPr="00000000" w14:paraId="0000005B">
      <w:pPr>
        <w:rPr>
          <w:b w:val="1"/>
          <w:color w:val="ce132d"/>
          <w:sz w:val="30"/>
          <w:szCs w:val="30"/>
        </w:rPr>
      </w:pPr>
      <w:r w:rsidDel="00000000" w:rsidR="00000000" w:rsidRPr="00000000">
        <w:rPr>
          <w:rtl w:val="0"/>
        </w:rPr>
      </w:r>
    </w:p>
    <w:p w:rsidR="00000000" w:rsidDel="00000000" w:rsidP="00000000" w:rsidRDefault="00000000" w:rsidRPr="00000000" w14:paraId="0000005C">
      <w:pPr>
        <w:rPr>
          <w:b w:val="1"/>
          <w:color w:val="ce132d"/>
          <w:sz w:val="30"/>
          <w:szCs w:val="30"/>
        </w:rPr>
      </w:pPr>
      <w:r w:rsidDel="00000000" w:rsidR="00000000" w:rsidRPr="00000000">
        <w:rPr>
          <w:rtl w:val="0"/>
        </w:rPr>
      </w:r>
    </w:p>
    <w:p w:rsidR="00000000" w:rsidDel="00000000" w:rsidP="00000000" w:rsidRDefault="00000000" w:rsidRPr="00000000" w14:paraId="0000005D">
      <w:pPr>
        <w:rPr>
          <w:b w:val="1"/>
          <w:color w:val="ce132d"/>
          <w:sz w:val="30"/>
          <w:szCs w:val="30"/>
        </w:rPr>
      </w:pPr>
      <w:r w:rsidDel="00000000" w:rsidR="00000000" w:rsidRPr="00000000">
        <w:rPr>
          <w:rtl w:val="0"/>
        </w:rPr>
      </w:r>
    </w:p>
    <w:p w:rsidR="00000000" w:rsidDel="00000000" w:rsidP="00000000" w:rsidRDefault="00000000" w:rsidRPr="00000000" w14:paraId="0000005E">
      <w:pPr>
        <w:rPr>
          <w:b w:val="1"/>
          <w:color w:val="ce132d"/>
          <w:sz w:val="30"/>
          <w:szCs w:val="30"/>
        </w:rPr>
      </w:pPr>
      <w:r w:rsidDel="00000000" w:rsidR="00000000" w:rsidRPr="00000000">
        <w:rPr>
          <w:rtl w:val="0"/>
        </w:rPr>
      </w:r>
    </w:p>
    <w:p w:rsidR="00000000" w:rsidDel="00000000" w:rsidP="00000000" w:rsidRDefault="00000000" w:rsidRPr="00000000" w14:paraId="0000005F">
      <w:pPr>
        <w:rPr>
          <w:b w:val="1"/>
          <w:color w:val="ce132d"/>
          <w:sz w:val="30"/>
          <w:szCs w:val="30"/>
        </w:rPr>
      </w:pPr>
      <w:r w:rsidDel="00000000" w:rsidR="00000000" w:rsidRPr="00000000">
        <w:rPr>
          <w:rtl w:val="0"/>
        </w:rPr>
      </w:r>
    </w:p>
    <w:p w:rsidR="00000000" w:rsidDel="00000000" w:rsidP="00000000" w:rsidRDefault="00000000" w:rsidRPr="00000000" w14:paraId="00000060">
      <w:pPr>
        <w:rPr>
          <w:b w:val="1"/>
          <w:color w:val="ce132d"/>
          <w:sz w:val="30"/>
          <w:szCs w:val="30"/>
        </w:rPr>
      </w:pPr>
      <w:r w:rsidDel="00000000" w:rsidR="00000000" w:rsidRPr="00000000">
        <w:rPr>
          <w:rtl w:val="0"/>
        </w:rPr>
      </w:r>
    </w:p>
    <w:p w:rsidR="00000000" w:rsidDel="00000000" w:rsidP="00000000" w:rsidRDefault="00000000" w:rsidRPr="00000000" w14:paraId="00000061">
      <w:pPr>
        <w:rPr>
          <w:b w:val="1"/>
          <w:color w:val="ce132d"/>
          <w:sz w:val="30"/>
          <w:szCs w:val="30"/>
        </w:rPr>
      </w:pPr>
      <w:r w:rsidDel="00000000" w:rsidR="00000000" w:rsidRPr="00000000">
        <w:rPr>
          <w:rtl w:val="0"/>
        </w:rPr>
      </w:r>
    </w:p>
    <w:p w:rsidR="00000000" w:rsidDel="00000000" w:rsidP="00000000" w:rsidRDefault="00000000" w:rsidRPr="00000000" w14:paraId="00000062">
      <w:pPr>
        <w:rPr>
          <w:b w:val="1"/>
          <w:color w:val="ce132d"/>
          <w:sz w:val="30"/>
          <w:szCs w:val="30"/>
        </w:rPr>
      </w:pPr>
      <w:r w:rsidDel="00000000" w:rsidR="00000000" w:rsidRPr="00000000">
        <w:rPr>
          <w:rtl w:val="0"/>
        </w:rPr>
      </w:r>
    </w:p>
    <w:p w:rsidR="00000000" w:rsidDel="00000000" w:rsidP="00000000" w:rsidRDefault="00000000" w:rsidRPr="00000000" w14:paraId="00000063">
      <w:pPr>
        <w:rPr>
          <w:b w:val="1"/>
          <w:color w:val="2148c0"/>
          <w:sz w:val="30"/>
          <w:szCs w:val="30"/>
        </w:rPr>
      </w:pPr>
      <w:commentRangeStart w:id="1"/>
      <w:r w:rsidDel="00000000" w:rsidR="00000000" w:rsidRPr="00000000">
        <w:rPr>
          <w:b w:val="1"/>
          <w:color w:val="2148c0"/>
          <w:sz w:val="30"/>
          <w:szCs w:val="30"/>
          <w:rtl w:val="0"/>
        </w:rPr>
        <w:t xml:space="preserve">DESCRIZIONE PROGETTO</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4">
      <w:pPr>
        <w:rPr>
          <w:color w:val="434343"/>
          <w:sz w:val="20"/>
          <w:szCs w:val="20"/>
        </w:rPr>
      </w:pPr>
      <w:r w:rsidDel="00000000" w:rsidR="00000000" w:rsidRPr="00000000">
        <w:rPr>
          <w:rtl w:val="0"/>
        </w:rPr>
      </w:r>
    </w:p>
    <w:p w:rsidR="00000000" w:rsidDel="00000000" w:rsidP="00000000" w:rsidRDefault="00000000" w:rsidRPr="00000000" w14:paraId="00000065">
      <w:pPr>
        <w:rPr>
          <w:color w:val="434343"/>
          <w:sz w:val="30"/>
          <w:szCs w:val="30"/>
        </w:rPr>
      </w:pPr>
      <w:r w:rsidDel="00000000" w:rsidR="00000000" w:rsidRPr="00000000">
        <w:rPr>
          <w:color w:val="434343"/>
          <w:sz w:val="30"/>
          <w:szCs w:val="30"/>
          <w:rtl w:val="0"/>
        </w:rPr>
        <w:t xml:space="preserve">L'applicazione web permetterà all’amministratore dell’autoscuola di gestire tutte le informazioni relative alla propria scuola, agli istruttori ed ai loro studenti. </w:t>
      </w:r>
    </w:p>
    <w:p w:rsidR="00000000" w:rsidDel="00000000" w:rsidP="00000000" w:rsidRDefault="00000000" w:rsidRPr="00000000" w14:paraId="00000066">
      <w:pPr>
        <w:rPr>
          <w:color w:val="434343"/>
          <w:sz w:val="30"/>
          <w:szCs w:val="30"/>
        </w:rPr>
      </w:pPr>
      <w:r w:rsidDel="00000000" w:rsidR="00000000" w:rsidRPr="00000000">
        <w:rPr>
          <w:color w:val="434343"/>
          <w:sz w:val="30"/>
          <w:szCs w:val="30"/>
          <w:rtl w:val="0"/>
        </w:rPr>
        <w:t xml:space="preserve">L’amministratore dell’autoscuola interessata potrà, dopo aver contattato il gestore del sistema, usufruire della piattaforma con le credenziali da lui fornite.</w:t>
      </w:r>
    </w:p>
    <w:p w:rsidR="00000000" w:rsidDel="00000000" w:rsidP="00000000" w:rsidRDefault="00000000" w:rsidRPr="00000000" w14:paraId="00000067">
      <w:pPr>
        <w:rPr>
          <w:color w:val="434343"/>
          <w:sz w:val="20"/>
          <w:szCs w:val="20"/>
        </w:rPr>
      </w:pPr>
      <w:r w:rsidDel="00000000" w:rsidR="00000000" w:rsidRPr="00000000">
        <w:rPr>
          <w:rtl w:val="0"/>
        </w:rPr>
      </w:r>
    </w:p>
    <w:p w:rsidR="00000000" w:rsidDel="00000000" w:rsidP="00000000" w:rsidRDefault="00000000" w:rsidRPr="00000000" w14:paraId="00000068">
      <w:pPr>
        <w:rPr>
          <w:color w:val="434343"/>
          <w:sz w:val="30"/>
          <w:szCs w:val="30"/>
        </w:rPr>
      </w:pPr>
      <w:r w:rsidDel="00000000" w:rsidR="00000000" w:rsidRPr="00000000">
        <w:rPr>
          <w:color w:val="434343"/>
          <w:sz w:val="30"/>
          <w:szCs w:val="30"/>
          <w:rtl w:val="0"/>
        </w:rPr>
        <w:t xml:space="preserve">I maggiori fruitori del sistema saranno gli istruttori, che </w:t>
      </w:r>
      <w:r w:rsidDel="00000000" w:rsidR="00000000" w:rsidRPr="00000000">
        <w:rPr>
          <w:color w:val="434343"/>
          <w:sz w:val="30"/>
          <w:szCs w:val="30"/>
          <w:rtl w:val="0"/>
        </w:rPr>
        <w:t xml:space="preserve">potranno disporre attraverso un calendario le proprie fasce orarie di disponibilità</w:t>
      </w:r>
      <w:r w:rsidDel="00000000" w:rsidR="00000000" w:rsidRPr="00000000">
        <w:rPr>
          <w:color w:val="434343"/>
          <w:sz w:val="30"/>
          <w:szCs w:val="30"/>
          <w:rtl w:val="0"/>
        </w:rPr>
        <w:t xml:space="preserve">, e gli studenti che potranno prenotare una di esse.</w:t>
      </w:r>
    </w:p>
    <w:p w:rsidR="00000000" w:rsidDel="00000000" w:rsidP="00000000" w:rsidRDefault="00000000" w:rsidRPr="00000000" w14:paraId="00000069">
      <w:pPr>
        <w:rPr>
          <w:color w:val="434343"/>
          <w:sz w:val="30"/>
          <w:szCs w:val="30"/>
        </w:rPr>
      </w:pPr>
      <w:r w:rsidDel="00000000" w:rsidR="00000000" w:rsidRPr="00000000">
        <w:rPr>
          <w:rtl w:val="0"/>
        </w:rPr>
      </w:r>
    </w:p>
    <w:p w:rsidR="00000000" w:rsidDel="00000000" w:rsidP="00000000" w:rsidRDefault="00000000" w:rsidRPr="00000000" w14:paraId="0000006A">
      <w:pPr>
        <w:rPr>
          <w:color w:val="434343"/>
          <w:sz w:val="30"/>
          <w:szCs w:val="30"/>
        </w:rPr>
      </w:pPr>
      <w:r w:rsidDel="00000000" w:rsidR="00000000" w:rsidRPr="00000000">
        <w:rPr>
          <w:color w:val="434343"/>
          <w:sz w:val="30"/>
          <w:szCs w:val="30"/>
          <w:rtl w:val="0"/>
        </w:rPr>
        <w:t xml:space="preserve">In questo modo vengono identificati i seguenti attori che possono utilizzare l’applicazione: </w:t>
      </w:r>
    </w:p>
    <w:p w:rsidR="00000000" w:rsidDel="00000000" w:rsidP="00000000" w:rsidRDefault="00000000" w:rsidRPr="00000000" w14:paraId="0000006B">
      <w:pPr>
        <w:numPr>
          <w:ilvl w:val="0"/>
          <w:numId w:val="23"/>
        </w:numPr>
        <w:ind w:left="720" w:hanging="360"/>
        <w:rPr>
          <w:color w:val="434343"/>
          <w:sz w:val="30"/>
          <w:szCs w:val="30"/>
        </w:rPr>
      </w:pPr>
      <w:r w:rsidDel="00000000" w:rsidR="00000000" w:rsidRPr="00000000">
        <w:rPr>
          <w:color w:val="434343"/>
          <w:sz w:val="30"/>
          <w:szCs w:val="30"/>
          <w:rtl w:val="0"/>
        </w:rPr>
        <w:t xml:space="preserve">Amministratore</w:t>
      </w:r>
    </w:p>
    <w:p w:rsidR="00000000" w:rsidDel="00000000" w:rsidP="00000000" w:rsidRDefault="00000000" w:rsidRPr="00000000" w14:paraId="0000006C">
      <w:pPr>
        <w:numPr>
          <w:ilvl w:val="0"/>
          <w:numId w:val="23"/>
        </w:numPr>
        <w:ind w:left="720" w:hanging="360"/>
        <w:rPr>
          <w:color w:val="434343"/>
          <w:sz w:val="30"/>
          <w:szCs w:val="30"/>
        </w:rPr>
      </w:pPr>
      <w:r w:rsidDel="00000000" w:rsidR="00000000" w:rsidRPr="00000000">
        <w:rPr>
          <w:color w:val="434343"/>
          <w:sz w:val="30"/>
          <w:szCs w:val="30"/>
          <w:rtl w:val="0"/>
        </w:rPr>
        <w:t xml:space="preserve">Istruttore</w:t>
      </w:r>
    </w:p>
    <w:p w:rsidR="00000000" w:rsidDel="00000000" w:rsidP="00000000" w:rsidRDefault="00000000" w:rsidRPr="00000000" w14:paraId="0000006D">
      <w:pPr>
        <w:numPr>
          <w:ilvl w:val="0"/>
          <w:numId w:val="23"/>
        </w:numPr>
        <w:ind w:left="720" w:hanging="360"/>
        <w:rPr>
          <w:color w:val="434343"/>
          <w:sz w:val="30"/>
          <w:szCs w:val="30"/>
        </w:rPr>
      </w:pPr>
      <w:r w:rsidDel="00000000" w:rsidR="00000000" w:rsidRPr="00000000">
        <w:rPr>
          <w:color w:val="434343"/>
          <w:sz w:val="30"/>
          <w:szCs w:val="30"/>
          <w:rtl w:val="0"/>
        </w:rPr>
        <w:t xml:space="preserve">Studente</w:t>
      </w:r>
    </w:p>
    <w:p w:rsidR="00000000" w:rsidDel="00000000" w:rsidP="00000000" w:rsidRDefault="00000000" w:rsidRPr="00000000" w14:paraId="0000006E">
      <w:pPr>
        <w:ind w:left="0" w:firstLine="0"/>
        <w:rPr>
          <w:color w:val="434343"/>
          <w:sz w:val="20"/>
          <w:szCs w:val="20"/>
        </w:rPr>
      </w:pPr>
      <w:r w:rsidDel="00000000" w:rsidR="00000000" w:rsidRPr="00000000">
        <w:rPr>
          <w:rtl w:val="0"/>
        </w:rPr>
      </w:r>
    </w:p>
    <w:p w:rsidR="00000000" w:rsidDel="00000000" w:rsidP="00000000" w:rsidRDefault="00000000" w:rsidRPr="00000000" w14:paraId="0000006F">
      <w:pPr>
        <w:ind w:left="0" w:firstLine="0"/>
        <w:rPr>
          <w:color w:val="434343"/>
          <w:sz w:val="30"/>
          <w:szCs w:val="30"/>
        </w:rPr>
      </w:pPr>
      <w:r w:rsidDel="00000000" w:rsidR="00000000" w:rsidRPr="00000000">
        <w:rPr>
          <w:color w:val="434343"/>
          <w:sz w:val="30"/>
          <w:szCs w:val="30"/>
          <w:rtl w:val="0"/>
        </w:rPr>
        <w:t xml:space="preserve">Per raggiungere gli obiettivi identificati, “Prenota e Guida” fornisce una soluzione unica in grado di soddisfare tutte le esigenze del caso: un applicativo per gestire in modo autonomo la procedura legata alla prenotazione ed alla disdetta di una lezione di guida.</w:t>
      </w:r>
    </w:p>
    <w:p w:rsidR="00000000" w:rsidDel="00000000" w:rsidP="00000000" w:rsidRDefault="00000000" w:rsidRPr="00000000" w14:paraId="00000070">
      <w:pPr>
        <w:ind w:left="0" w:firstLine="0"/>
        <w:rPr>
          <w:color w:val="434343"/>
          <w:sz w:val="30"/>
          <w:szCs w:val="30"/>
        </w:rPr>
      </w:pPr>
      <w:r w:rsidDel="00000000" w:rsidR="00000000" w:rsidRPr="00000000">
        <w:rPr>
          <w:rtl w:val="0"/>
        </w:rPr>
      </w:r>
    </w:p>
    <w:p w:rsidR="00000000" w:rsidDel="00000000" w:rsidP="00000000" w:rsidRDefault="00000000" w:rsidRPr="00000000" w14:paraId="00000071">
      <w:pPr>
        <w:rPr>
          <w:sz w:val="30"/>
          <w:szCs w:val="30"/>
        </w:rPr>
      </w:pPr>
      <w:r w:rsidDel="00000000" w:rsidR="00000000" w:rsidRPr="00000000">
        <w:rPr>
          <w:rtl w:val="0"/>
        </w:rPr>
      </w:r>
    </w:p>
    <w:p w:rsidR="00000000" w:rsidDel="00000000" w:rsidP="00000000" w:rsidRDefault="00000000" w:rsidRPr="00000000" w14:paraId="00000072">
      <w:pPr>
        <w:rPr>
          <w:sz w:val="30"/>
          <w:szCs w:val="30"/>
        </w:rPr>
      </w:pPr>
      <w:r w:rsidDel="00000000" w:rsidR="00000000" w:rsidRPr="00000000">
        <w:rPr>
          <w:rtl w:val="0"/>
        </w:rPr>
      </w:r>
    </w:p>
    <w:p w:rsidR="00000000" w:rsidDel="00000000" w:rsidP="00000000" w:rsidRDefault="00000000" w:rsidRPr="00000000" w14:paraId="00000073">
      <w:pPr>
        <w:rPr>
          <w:sz w:val="30"/>
          <w:szCs w:val="30"/>
        </w:rPr>
      </w:pPr>
      <w:r w:rsidDel="00000000" w:rsidR="00000000" w:rsidRPr="00000000">
        <w:rPr>
          <w:rtl w:val="0"/>
        </w:rPr>
      </w:r>
    </w:p>
    <w:p w:rsidR="00000000" w:rsidDel="00000000" w:rsidP="00000000" w:rsidRDefault="00000000" w:rsidRPr="00000000" w14:paraId="00000074">
      <w:pPr>
        <w:rPr>
          <w:sz w:val="30"/>
          <w:szCs w:val="30"/>
        </w:rPr>
      </w:pPr>
      <w:r w:rsidDel="00000000" w:rsidR="00000000" w:rsidRPr="00000000">
        <w:rPr>
          <w:rtl w:val="0"/>
        </w:rPr>
      </w:r>
    </w:p>
    <w:p w:rsidR="00000000" w:rsidDel="00000000" w:rsidP="00000000" w:rsidRDefault="00000000" w:rsidRPr="00000000" w14:paraId="00000075">
      <w:pPr>
        <w:rPr>
          <w:sz w:val="30"/>
          <w:szCs w:val="30"/>
        </w:rPr>
      </w:pPr>
      <w:r w:rsidDel="00000000" w:rsidR="00000000" w:rsidRPr="00000000">
        <w:rPr>
          <w:rtl w:val="0"/>
        </w:rPr>
      </w:r>
    </w:p>
    <w:p w:rsidR="00000000" w:rsidDel="00000000" w:rsidP="00000000" w:rsidRDefault="00000000" w:rsidRPr="00000000" w14:paraId="00000076">
      <w:pPr>
        <w:rPr>
          <w:sz w:val="30"/>
          <w:szCs w:val="30"/>
        </w:rPr>
      </w:pPr>
      <w:r w:rsidDel="00000000" w:rsidR="00000000" w:rsidRPr="00000000">
        <w:rPr>
          <w:rtl w:val="0"/>
        </w:rPr>
      </w:r>
    </w:p>
    <w:p w:rsidR="00000000" w:rsidDel="00000000" w:rsidP="00000000" w:rsidRDefault="00000000" w:rsidRPr="00000000" w14:paraId="00000077">
      <w:pPr>
        <w:rPr>
          <w:sz w:val="30"/>
          <w:szCs w:val="30"/>
        </w:rPr>
      </w:pPr>
      <w:r w:rsidDel="00000000" w:rsidR="00000000" w:rsidRPr="00000000">
        <w:rPr>
          <w:rtl w:val="0"/>
        </w:rPr>
      </w:r>
    </w:p>
    <w:p w:rsidR="00000000" w:rsidDel="00000000" w:rsidP="00000000" w:rsidRDefault="00000000" w:rsidRPr="00000000" w14:paraId="00000078">
      <w:pPr>
        <w:rPr>
          <w:sz w:val="30"/>
          <w:szCs w:val="30"/>
        </w:rPr>
      </w:pPr>
      <w:r w:rsidDel="00000000" w:rsidR="00000000" w:rsidRPr="00000000">
        <w:rPr>
          <w:rtl w:val="0"/>
        </w:rPr>
      </w:r>
    </w:p>
    <w:p w:rsidR="00000000" w:rsidDel="00000000" w:rsidP="00000000" w:rsidRDefault="00000000" w:rsidRPr="00000000" w14:paraId="00000079">
      <w:pPr>
        <w:rPr>
          <w:sz w:val="30"/>
          <w:szCs w:val="30"/>
        </w:rPr>
      </w:pPr>
      <w:r w:rsidDel="00000000" w:rsidR="00000000" w:rsidRPr="00000000">
        <w:rPr>
          <w:rtl w:val="0"/>
        </w:rPr>
      </w:r>
    </w:p>
    <w:p w:rsidR="00000000" w:rsidDel="00000000" w:rsidP="00000000" w:rsidRDefault="00000000" w:rsidRPr="00000000" w14:paraId="0000007A">
      <w:pPr>
        <w:rPr>
          <w:sz w:val="30"/>
          <w:szCs w:val="30"/>
        </w:rPr>
      </w:pPr>
      <w:r w:rsidDel="00000000" w:rsidR="00000000" w:rsidRPr="00000000">
        <w:rPr>
          <w:rtl w:val="0"/>
        </w:rPr>
      </w:r>
    </w:p>
    <w:p w:rsidR="00000000" w:rsidDel="00000000" w:rsidP="00000000" w:rsidRDefault="00000000" w:rsidRPr="00000000" w14:paraId="0000007B">
      <w:pPr>
        <w:rPr>
          <w:sz w:val="30"/>
          <w:szCs w:val="30"/>
        </w:rPr>
      </w:pPr>
      <w:r w:rsidDel="00000000" w:rsidR="00000000" w:rsidRPr="00000000">
        <w:rPr>
          <w:rtl w:val="0"/>
        </w:rPr>
      </w:r>
    </w:p>
    <w:p w:rsidR="00000000" w:rsidDel="00000000" w:rsidP="00000000" w:rsidRDefault="00000000" w:rsidRPr="00000000" w14:paraId="0000007C">
      <w:pPr>
        <w:ind w:left="0" w:firstLine="0"/>
        <w:rPr>
          <w:b w:val="1"/>
          <w:color w:val="2148c0"/>
          <w:sz w:val="30"/>
          <w:szCs w:val="30"/>
        </w:rPr>
      </w:pPr>
      <w:r w:rsidDel="00000000" w:rsidR="00000000" w:rsidRPr="00000000">
        <w:rPr>
          <w:b w:val="1"/>
          <w:color w:val="2148c0"/>
          <w:sz w:val="30"/>
          <w:szCs w:val="30"/>
          <w:rtl w:val="0"/>
        </w:rPr>
        <w:t xml:space="preserve">REQUISITI FUNZIONALI</w:t>
      </w:r>
    </w:p>
    <w:p w:rsidR="00000000" w:rsidDel="00000000" w:rsidP="00000000" w:rsidRDefault="00000000" w:rsidRPr="00000000" w14:paraId="0000007D">
      <w:pPr>
        <w:ind w:left="0" w:firstLine="0"/>
        <w:rPr>
          <w:color w:val="ff8ea2"/>
          <w:sz w:val="20"/>
          <w:szCs w:val="20"/>
        </w:rPr>
      </w:pPr>
      <w:r w:rsidDel="00000000" w:rsidR="00000000" w:rsidRPr="00000000">
        <w:rPr>
          <w:rtl w:val="0"/>
        </w:rPr>
      </w:r>
    </w:p>
    <w:p w:rsidR="00000000" w:rsidDel="00000000" w:rsidP="00000000" w:rsidRDefault="00000000" w:rsidRPr="00000000" w14:paraId="0000007E">
      <w:pPr>
        <w:ind w:left="0" w:firstLine="0"/>
        <w:rPr>
          <w:color w:val="434343"/>
          <w:sz w:val="30"/>
          <w:szCs w:val="30"/>
        </w:rPr>
      </w:pPr>
      <w:r w:rsidDel="00000000" w:rsidR="00000000" w:rsidRPr="00000000">
        <w:rPr>
          <w:color w:val="434343"/>
          <w:sz w:val="30"/>
          <w:szCs w:val="30"/>
          <w:rtl w:val="0"/>
        </w:rPr>
        <w:t xml:space="preserve">L’ applicazione web permetterà ad ogni autoscuola (in particolare al suo amministratore) di configurare la propria scuola guida e di monitorare le lezioni di guida dei propri istruttori, i quali potranno gestire il proprio calendario di disponibilità e vedere le</w:t>
      </w:r>
      <w:r w:rsidDel="00000000" w:rsidR="00000000" w:rsidRPr="00000000">
        <w:rPr>
          <w:color w:val="434343"/>
          <w:sz w:val="30"/>
          <w:szCs w:val="30"/>
          <w:rtl w:val="0"/>
        </w:rPr>
        <w:t xml:space="preserve"> prenotazioni che gli studenti hanno </w:t>
      </w:r>
      <w:r w:rsidDel="00000000" w:rsidR="00000000" w:rsidRPr="00000000">
        <w:rPr>
          <w:color w:val="434343"/>
          <w:sz w:val="30"/>
          <w:szCs w:val="30"/>
          <w:rtl w:val="0"/>
        </w:rPr>
        <w:t xml:space="preserve">fissato con loro. Questo strumento è quindi indirizzato in principio ad un’autoscuola e conseguentemente ai suoi istruttori e studenti.</w:t>
      </w:r>
    </w:p>
    <w:p w:rsidR="00000000" w:rsidDel="00000000" w:rsidP="00000000" w:rsidRDefault="00000000" w:rsidRPr="00000000" w14:paraId="0000007F">
      <w:pPr>
        <w:ind w:left="0" w:firstLine="0"/>
        <w:rPr>
          <w:color w:val="434343"/>
          <w:sz w:val="20"/>
          <w:szCs w:val="20"/>
        </w:rPr>
      </w:pPr>
      <w:r w:rsidDel="00000000" w:rsidR="00000000" w:rsidRPr="00000000">
        <w:rPr>
          <w:rtl w:val="0"/>
        </w:rPr>
      </w:r>
    </w:p>
    <w:p w:rsidR="00000000" w:rsidDel="00000000" w:rsidP="00000000" w:rsidRDefault="00000000" w:rsidRPr="00000000" w14:paraId="00000080">
      <w:pPr>
        <w:ind w:left="0" w:firstLine="0"/>
        <w:rPr>
          <w:color w:val="434343"/>
          <w:sz w:val="30"/>
          <w:szCs w:val="30"/>
        </w:rPr>
      </w:pPr>
      <w:r w:rsidDel="00000000" w:rsidR="00000000" w:rsidRPr="00000000">
        <w:rPr>
          <w:color w:val="434343"/>
          <w:sz w:val="30"/>
          <w:szCs w:val="30"/>
          <w:rtl w:val="0"/>
        </w:rPr>
        <w:t xml:space="preserve">Di seguito viene fatta una descrizione delle funzionalità previste per l’applicazione web, attraverso requisiti funzionali scritti in linguaggio naturale e Use Case Diagrams.</w:t>
      </w:r>
      <w:r w:rsidDel="00000000" w:rsidR="00000000" w:rsidRPr="00000000">
        <w:rPr>
          <w:color w:val="434343"/>
          <w:sz w:val="30"/>
          <w:szCs w:val="30"/>
          <w:rtl w:val="0"/>
        </w:rPr>
        <w:t xml:space="preserve"> Dove è possibile viene presentata un’anteprima del front-end da sviluppare.</w:t>
      </w:r>
      <w:r w:rsidDel="00000000" w:rsidR="00000000" w:rsidRPr="00000000">
        <w:rPr>
          <w:rtl w:val="0"/>
        </w:rPr>
      </w:r>
    </w:p>
    <w:p w:rsidR="00000000" w:rsidDel="00000000" w:rsidP="00000000" w:rsidRDefault="00000000" w:rsidRPr="00000000" w14:paraId="00000081">
      <w:pPr>
        <w:ind w:left="0" w:firstLine="0"/>
        <w:rPr>
          <w:color w:val="434343"/>
          <w:sz w:val="20"/>
          <w:szCs w:val="20"/>
        </w:rPr>
      </w:pPr>
      <w:r w:rsidDel="00000000" w:rsidR="00000000" w:rsidRPr="00000000">
        <w:rPr>
          <w:rtl w:val="0"/>
        </w:rPr>
      </w:r>
    </w:p>
    <w:p w:rsidR="00000000" w:rsidDel="00000000" w:rsidP="00000000" w:rsidRDefault="00000000" w:rsidRPr="00000000" w14:paraId="00000082">
      <w:pPr>
        <w:ind w:left="0" w:firstLine="0"/>
        <w:rPr>
          <w:b w:val="1"/>
          <w:color w:val="434343"/>
          <w:sz w:val="30"/>
          <w:szCs w:val="30"/>
        </w:rPr>
      </w:pPr>
      <w:r w:rsidDel="00000000" w:rsidR="00000000" w:rsidRPr="00000000">
        <w:rPr>
          <w:b w:val="1"/>
          <w:color w:val="434343"/>
          <w:sz w:val="30"/>
          <w:szCs w:val="30"/>
          <w:rtl w:val="0"/>
        </w:rPr>
        <w:t xml:space="preserve">RF1: Login</w:t>
      </w:r>
    </w:p>
    <w:p w:rsidR="00000000" w:rsidDel="00000000" w:rsidP="00000000" w:rsidRDefault="00000000" w:rsidRPr="00000000" w14:paraId="00000083">
      <w:pPr>
        <w:ind w:left="0" w:firstLine="0"/>
        <w:rPr>
          <w:color w:val="434343"/>
          <w:sz w:val="30"/>
          <w:szCs w:val="30"/>
        </w:rPr>
      </w:pPr>
      <w:r w:rsidDel="00000000" w:rsidR="00000000" w:rsidRPr="00000000">
        <w:rPr>
          <w:color w:val="434343"/>
          <w:sz w:val="30"/>
          <w:szCs w:val="30"/>
          <w:rtl w:val="0"/>
        </w:rPr>
        <w:t xml:space="preserve">L’amministratore può accedere alla console tramite le credenziali ricevute, mentre gli istruttori e gli studenti possono accedere tramite le credenziali comunicate dall’amministratore.</w:t>
      </w:r>
    </w:p>
    <w:p w:rsidR="00000000" w:rsidDel="00000000" w:rsidP="00000000" w:rsidRDefault="00000000" w:rsidRPr="00000000" w14:paraId="00000084">
      <w:pPr>
        <w:ind w:left="0" w:firstLine="0"/>
        <w:rPr>
          <w:color w:val="434343"/>
          <w:sz w:val="30"/>
          <w:szCs w:val="30"/>
        </w:rPr>
      </w:pPr>
      <w:r w:rsidDel="00000000" w:rsidR="00000000" w:rsidRPr="00000000">
        <w:rPr>
          <w:color w:val="434343"/>
          <w:sz w:val="30"/>
          <w:szCs w:val="30"/>
          <w:rtl w:val="0"/>
        </w:rPr>
        <w:t xml:space="preserve">L’amministratore, gli istruttori e gli studenti hanno la possibilità di accedere più velocemente attraverso la </w:t>
      </w:r>
      <w:r w:rsidDel="00000000" w:rsidR="00000000" w:rsidRPr="00000000">
        <w:rPr>
          <w:color w:val="434343"/>
          <w:sz w:val="30"/>
          <w:szCs w:val="30"/>
          <w:rtl w:val="0"/>
        </w:rPr>
        <w:t xml:space="preserve">memorizzazione delle credenziali</w:t>
      </w:r>
      <w:r w:rsidDel="00000000" w:rsidR="00000000" w:rsidRPr="00000000">
        <w:rPr>
          <w:color w:val="434343"/>
          <w:sz w:val="30"/>
          <w:szCs w:val="30"/>
          <w:rtl w:val="0"/>
        </w:rPr>
        <w:t xml:space="preserve">. Possono inoltre richiedere la copia delle credenziali di accesso se eventualmente dimenticate.</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1104900</wp:posOffset>
            </wp:positionV>
            <wp:extent cx="5731200" cy="3225800"/>
            <wp:effectExtent b="0" l="0" r="0" t="0"/>
            <wp:wrapTopAndBottom distB="114300" distT="11430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225800"/>
                    </a:xfrm>
                    <a:prstGeom prst="rect"/>
                    <a:ln/>
                  </pic:spPr>
                </pic:pic>
              </a:graphicData>
            </a:graphic>
          </wp:anchor>
        </w:drawing>
      </w:r>
    </w:p>
    <w:p w:rsidR="00000000" w:rsidDel="00000000" w:rsidP="00000000" w:rsidRDefault="00000000" w:rsidRPr="00000000" w14:paraId="00000085">
      <w:pPr>
        <w:ind w:left="0" w:firstLine="0"/>
        <w:rPr>
          <w:b w:val="1"/>
          <w:color w:val="434343"/>
          <w:sz w:val="30"/>
          <w:szCs w:val="30"/>
        </w:rPr>
      </w:pPr>
      <w:r w:rsidDel="00000000" w:rsidR="00000000" w:rsidRPr="00000000">
        <w:rPr>
          <w:b w:val="1"/>
          <w:color w:val="434343"/>
          <w:sz w:val="30"/>
          <w:szCs w:val="30"/>
          <w:rtl w:val="0"/>
        </w:rPr>
        <w:t xml:space="preserve">RF2: Prenotazione</w:t>
      </w:r>
    </w:p>
    <w:p w:rsidR="00000000" w:rsidDel="00000000" w:rsidP="00000000" w:rsidRDefault="00000000" w:rsidRPr="00000000" w14:paraId="00000086">
      <w:pPr>
        <w:ind w:left="0" w:firstLine="0"/>
        <w:rPr>
          <w:color w:val="434343"/>
          <w:sz w:val="30"/>
          <w:szCs w:val="30"/>
        </w:rPr>
      </w:pPr>
      <w:r w:rsidDel="00000000" w:rsidR="00000000" w:rsidRPr="00000000">
        <w:rPr>
          <w:color w:val="434343"/>
          <w:sz w:val="30"/>
          <w:szCs w:val="30"/>
          <w:rtl w:val="0"/>
        </w:rPr>
        <w:t xml:space="preserve">L'amministratore può prenotare una lezione di guida scegliendo per quale studente, con quale istruttore e in che fascia oraria.</w:t>
      </w:r>
    </w:p>
    <w:p w:rsidR="00000000" w:rsidDel="00000000" w:rsidP="00000000" w:rsidRDefault="00000000" w:rsidRPr="00000000" w14:paraId="00000087">
      <w:pPr>
        <w:ind w:left="0" w:firstLine="0"/>
        <w:rPr>
          <w:color w:val="434343"/>
          <w:sz w:val="30"/>
          <w:szCs w:val="30"/>
        </w:rPr>
      </w:pPr>
      <w:r w:rsidDel="00000000" w:rsidR="00000000" w:rsidRPr="00000000">
        <w:rPr>
          <w:color w:val="434343"/>
          <w:sz w:val="30"/>
          <w:szCs w:val="30"/>
          <w:rtl w:val="0"/>
        </w:rPr>
        <w:t xml:space="preserve">Lo studente</w:t>
      </w:r>
      <w:r w:rsidDel="00000000" w:rsidR="00000000" w:rsidRPr="00000000">
        <w:rPr>
          <w:color w:val="434343"/>
          <w:sz w:val="30"/>
          <w:szCs w:val="30"/>
          <w:rtl w:val="0"/>
        </w:rPr>
        <w:t xml:space="preserve"> può prenotare una lezione di guida</w:t>
      </w:r>
      <w:r w:rsidDel="00000000" w:rsidR="00000000" w:rsidRPr="00000000">
        <w:rPr>
          <w:color w:val="434343"/>
          <w:sz w:val="30"/>
          <w:szCs w:val="30"/>
          <w:rtl w:val="0"/>
        </w:rPr>
        <w:t xml:space="preserve"> scegliendo la fascia oraria e l’istruttore disponibile</w:t>
      </w:r>
      <w:r w:rsidDel="00000000" w:rsidR="00000000" w:rsidRPr="00000000">
        <w:rPr>
          <w:color w:val="434343"/>
          <w:sz w:val="30"/>
          <w:szCs w:val="30"/>
          <w:rtl w:val="0"/>
        </w:rPr>
        <w:t xml:space="preserve">.</w:t>
      </w:r>
      <w:r w:rsidDel="00000000" w:rsidR="00000000" w:rsidRPr="00000000">
        <w:rPr>
          <w:rtl w:val="0"/>
        </w:rPr>
      </w:r>
    </w:p>
    <w:p w:rsidR="00000000" w:rsidDel="00000000" w:rsidP="00000000" w:rsidRDefault="00000000" w:rsidRPr="00000000" w14:paraId="00000088">
      <w:pPr>
        <w:ind w:left="0" w:firstLine="0"/>
        <w:rPr>
          <w:color w:val="434343"/>
          <w:sz w:val="20"/>
          <w:szCs w:val="20"/>
        </w:rPr>
      </w:pPr>
      <w:r w:rsidDel="00000000" w:rsidR="00000000" w:rsidRPr="00000000">
        <w:rPr>
          <w:rtl w:val="0"/>
        </w:rPr>
      </w:r>
    </w:p>
    <w:p w:rsidR="00000000" w:rsidDel="00000000" w:rsidP="00000000" w:rsidRDefault="00000000" w:rsidRPr="00000000" w14:paraId="00000089">
      <w:pPr>
        <w:ind w:left="0" w:firstLine="0"/>
        <w:rPr>
          <w:b w:val="1"/>
          <w:color w:val="434343"/>
          <w:sz w:val="30"/>
          <w:szCs w:val="30"/>
        </w:rPr>
      </w:pPr>
      <w:r w:rsidDel="00000000" w:rsidR="00000000" w:rsidRPr="00000000">
        <w:rPr>
          <w:b w:val="1"/>
          <w:color w:val="434343"/>
          <w:sz w:val="30"/>
          <w:szCs w:val="30"/>
          <w:rtl w:val="0"/>
        </w:rPr>
        <w:t xml:space="preserve">RF3: Previsioni Meteo</w:t>
      </w:r>
    </w:p>
    <w:p w:rsidR="00000000" w:rsidDel="00000000" w:rsidP="00000000" w:rsidRDefault="00000000" w:rsidRPr="00000000" w14:paraId="0000008A">
      <w:pPr>
        <w:ind w:left="0" w:firstLine="0"/>
        <w:rPr>
          <w:color w:val="434343"/>
          <w:sz w:val="30"/>
          <w:szCs w:val="30"/>
        </w:rPr>
      </w:pPr>
      <w:r w:rsidDel="00000000" w:rsidR="00000000" w:rsidRPr="00000000">
        <w:rPr>
          <w:color w:val="434343"/>
          <w:sz w:val="30"/>
          <w:szCs w:val="30"/>
          <w:rtl w:val="0"/>
        </w:rPr>
        <w:t xml:space="preserve">Istruttore e studente possono consultare la previsione meteo relativa alle diverse giornate.</w:t>
      </w:r>
    </w:p>
    <w:p w:rsidR="00000000" w:rsidDel="00000000" w:rsidP="00000000" w:rsidRDefault="00000000" w:rsidRPr="00000000" w14:paraId="0000008B">
      <w:pPr>
        <w:ind w:left="0" w:firstLine="0"/>
        <w:rPr>
          <w:color w:val="434343"/>
          <w:sz w:val="20"/>
          <w:szCs w:val="20"/>
        </w:rPr>
      </w:pPr>
      <w:r w:rsidDel="00000000" w:rsidR="00000000" w:rsidRPr="00000000">
        <w:rPr>
          <w:rtl w:val="0"/>
        </w:rPr>
      </w:r>
    </w:p>
    <w:p w:rsidR="00000000" w:rsidDel="00000000" w:rsidP="00000000" w:rsidRDefault="00000000" w:rsidRPr="00000000" w14:paraId="0000008C">
      <w:pPr>
        <w:ind w:left="0" w:firstLine="0"/>
        <w:rPr>
          <w:b w:val="1"/>
          <w:color w:val="434343"/>
          <w:sz w:val="30"/>
          <w:szCs w:val="30"/>
        </w:rPr>
      </w:pPr>
      <w:r w:rsidDel="00000000" w:rsidR="00000000" w:rsidRPr="00000000">
        <w:rPr>
          <w:b w:val="1"/>
          <w:color w:val="434343"/>
          <w:sz w:val="30"/>
          <w:szCs w:val="30"/>
          <w:rtl w:val="0"/>
        </w:rPr>
        <w:t xml:space="preserve">RF4: Visualizzazione Calendario</w:t>
      </w:r>
    </w:p>
    <w:p w:rsidR="00000000" w:rsidDel="00000000" w:rsidP="00000000" w:rsidRDefault="00000000" w:rsidRPr="00000000" w14:paraId="0000008D">
      <w:pPr>
        <w:rPr>
          <w:b w:val="1"/>
          <w:color w:val="434343"/>
          <w:sz w:val="30"/>
          <w:szCs w:val="30"/>
        </w:rPr>
      </w:pPr>
      <w:r w:rsidDel="00000000" w:rsidR="00000000" w:rsidRPr="00000000">
        <w:rPr>
          <w:color w:val="434343"/>
          <w:sz w:val="30"/>
          <w:szCs w:val="30"/>
          <w:rtl w:val="0"/>
        </w:rPr>
        <w:t xml:space="preserve">Lo studente visualizza le prenotazioni che ha effettuato e gli slot ancora disponibili.</w:t>
      </w:r>
      <w:r w:rsidDel="00000000" w:rsidR="00000000" w:rsidRPr="00000000">
        <w:rPr>
          <w:rtl w:val="0"/>
        </w:rPr>
      </w:r>
    </w:p>
    <w:p w:rsidR="00000000" w:rsidDel="00000000" w:rsidP="00000000" w:rsidRDefault="00000000" w:rsidRPr="00000000" w14:paraId="0000008E">
      <w:pPr>
        <w:ind w:left="0" w:firstLine="0"/>
        <w:rPr>
          <w:color w:val="434343"/>
          <w:sz w:val="30"/>
          <w:szCs w:val="30"/>
        </w:rPr>
      </w:pPr>
      <w:r w:rsidDel="00000000" w:rsidR="00000000" w:rsidRPr="00000000">
        <w:rPr>
          <w:color w:val="434343"/>
          <w:sz w:val="30"/>
          <w:szCs w:val="30"/>
          <w:rtl w:val="0"/>
        </w:rPr>
        <w:t xml:space="preserve">L’istruttore visualizza solo le prenotazioni che lo interessano e le sue disponibilità.</w:t>
      </w:r>
    </w:p>
    <w:p w:rsidR="00000000" w:rsidDel="00000000" w:rsidP="00000000" w:rsidRDefault="00000000" w:rsidRPr="00000000" w14:paraId="0000008F">
      <w:pPr>
        <w:rPr>
          <w:color w:val="434343"/>
          <w:sz w:val="30"/>
          <w:szCs w:val="30"/>
        </w:rPr>
      </w:pPr>
      <w:r w:rsidDel="00000000" w:rsidR="00000000" w:rsidRPr="00000000">
        <w:rPr>
          <w:color w:val="434343"/>
          <w:sz w:val="30"/>
          <w:szCs w:val="30"/>
          <w:rtl w:val="0"/>
        </w:rPr>
        <w:t xml:space="preserve">L’amministratore ha la vista più globale rispetto agli altri ruoli della piattaforma e visualizza tutti gli slot di lezioni di guida, sia quelle disponibili che quelle prenotate.</w:t>
      </w:r>
      <w:r w:rsidDel="00000000" w:rsidR="00000000" w:rsidRPr="00000000">
        <w:drawing>
          <wp:anchor allowOverlap="1" behindDoc="0" distB="114300" distT="114300" distL="114300" distR="114300" hidden="0" layoutInCell="1" locked="0" relativeHeight="0" simplePos="0">
            <wp:simplePos x="0" y="0"/>
            <wp:positionH relativeFrom="column">
              <wp:posOffset>371475</wp:posOffset>
            </wp:positionH>
            <wp:positionV relativeFrom="paragraph">
              <wp:posOffset>857250</wp:posOffset>
            </wp:positionV>
            <wp:extent cx="4595813" cy="4215094"/>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595813" cy="4215094"/>
                    </a:xfrm>
                    <a:prstGeom prst="rect"/>
                    <a:ln/>
                  </pic:spPr>
                </pic:pic>
              </a:graphicData>
            </a:graphic>
          </wp:anchor>
        </w:drawing>
      </w:r>
    </w:p>
    <w:p w:rsidR="00000000" w:rsidDel="00000000" w:rsidP="00000000" w:rsidRDefault="00000000" w:rsidRPr="00000000" w14:paraId="00000090">
      <w:pPr>
        <w:ind w:left="0" w:firstLine="0"/>
        <w:rPr>
          <w:b w:val="1"/>
          <w:color w:val="434343"/>
          <w:sz w:val="30"/>
          <w:szCs w:val="30"/>
        </w:rPr>
      </w:pPr>
      <w:r w:rsidDel="00000000" w:rsidR="00000000" w:rsidRPr="00000000">
        <w:rPr>
          <w:b w:val="1"/>
          <w:color w:val="434343"/>
          <w:sz w:val="30"/>
          <w:szCs w:val="30"/>
          <w:rtl w:val="0"/>
        </w:rPr>
        <w:t xml:space="preserve">RF5: Disdetta</w:t>
      </w:r>
    </w:p>
    <w:p w:rsidR="00000000" w:rsidDel="00000000" w:rsidP="00000000" w:rsidRDefault="00000000" w:rsidRPr="00000000" w14:paraId="00000091">
      <w:pPr>
        <w:ind w:left="0" w:firstLine="0"/>
        <w:rPr>
          <w:color w:val="434343"/>
          <w:sz w:val="30"/>
          <w:szCs w:val="30"/>
        </w:rPr>
      </w:pPr>
      <w:r w:rsidDel="00000000" w:rsidR="00000000" w:rsidRPr="00000000">
        <w:rPr>
          <w:color w:val="434343"/>
          <w:sz w:val="30"/>
          <w:szCs w:val="30"/>
          <w:rtl w:val="0"/>
        </w:rPr>
        <w:t xml:space="preserve">L’amministratore </w:t>
      </w:r>
      <w:r w:rsidDel="00000000" w:rsidR="00000000" w:rsidRPr="00000000">
        <w:rPr>
          <w:color w:val="434343"/>
          <w:sz w:val="30"/>
          <w:szCs w:val="30"/>
          <w:rtl w:val="0"/>
        </w:rPr>
        <w:t xml:space="preserve">può cancellare le prenotazioni presenti.</w:t>
      </w:r>
    </w:p>
    <w:p w:rsidR="00000000" w:rsidDel="00000000" w:rsidP="00000000" w:rsidRDefault="00000000" w:rsidRPr="00000000" w14:paraId="00000092">
      <w:pPr>
        <w:ind w:left="0" w:firstLine="0"/>
        <w:rPr>
          <w:color w:val="434343"/>
          <w:sz w:val="30"/>
          <w:szCs w:val="30"/>
        </w:rPr>
      </w:pPr>
      <w:r w:rsidDel="00000000" w:rsidR="00000000" w:rsidRPr="00000000">
        <w:rPr>
          <w:color w:val="434343"/>
          <w:sz w:val="30"/>
          <w:szCs w:val="30"/>
          <w:rtl w:val="0"/>
        </w:rPr>
        <w:t xml:space="preserve">Lo studente può cancellare le prenotazioni che aveva effettuato.</w:t>
      </w:r>
    </w:p>
    <w:p w:rsidR="00000000" w:rsidDel="00000000" w:rsidP="00000000" w:rsidRDefault="00000000" w:rsidRPr="00000000" w14:paraId="00000093">
      <w:pPr>
        <w:ind w:left="0" w:firstLine="0"/>
        <w:rPr>
          <w:color w:val="434343"/>
          <w:sz w:val="20"/>
          <w:szCs w:val="20"/>
        </w:rPr>
      </w:pPr>
      <w:r w:rsidDel="00000000" w:rsidR="00000000" w:rsidRPr="00000000">
        <w:rPr>
          <w:rtl w:val="0"/>
        </w:rPr>
      </w:r>
    </w:p>
    <w:p w:rsidR="00000000" w:rsidDel="00000000" w:rsidP="00000000" w:rsidRDefault="00000000" w:rsidRPr="00000000" w14:paraId="00000094">
      <w:pPr>
        <w:ind w:left="0" w:firstLine="0"/>
        <w:rPr>
          <w:b w:val="1"/>
          <w:color w:val="434343"/>
          <w:sz w:val="30"/>
          <w:szCs w:val="30"/>
        </w:rPr>
      </w:pPr>
      <w:r w:rsidDel="00000000" w:rsidR="00000000" w:rsidRPr="00000000">
        <w:rPr>
          <w:b w:val="1"/>
          <w:color w:val="434343"/>
          <w:sz w:val="30"/>
          <w:szCs w:val="30"/>
          <w:rtl w:val="0"/>
        </w:rPr>
        <w:t xml:space="preserve">RF6: Feedback </w:t>
      </w:r>
    </w:p>
    <w:p w:rsidR="00000000" w:rsidDel="00000000" w:rsidP="00000000" w:rsidRDefault="00000000" w:rsidRPr="00000000" w14:paraId="00000095">
      <w:pPr>
        <w:ind w:left="0" w:firstLine="0"/>
        <w:rPr>
          <w:color w:val="434343"/>
          <w:sz w:val="30"/>
          <w:szCs w:val="30"/>
        </w:rPr>
      </w:pPr>
      <w:r w:rsidDel="00000000" w:rsidR="00000000" w:rsidRPr="00000000">
        <w:rPr>
          <w:color w:val="434343"/>
          <w:sz w:val="30"/>
          <w:szCs w:val="30"/>
          <w:rtl w:val="0"/>
        </w:rPr>
        <w:t xml:space="preserve">Lo studente </w:t>
      </w:r>
      <w:r w:rsidDel="00000000" w:rsidR="00000000" w:rsidRPr="00000000">
        <w:rPr>
          <w:color w:val="434343"/>
          <w:sz w:val="30"/>
          <w:szCs w:val="30"/>
          <w:rtl w:val="0"/>
        </w:rPr>
        <w:t xml:space="preserve">ha la possibilità di valutare l’ultima lezione di guida fatta.</w:t>
      </w:r>
    </w:p>
    <w:p w:rsidR="00000000" w:rsidDel="00000000" w:rsidP="00000000" w:rsidRDefault="00000000" w:rsidRPr="00000000" w14:paraId="00000096">
      <w:pPr>
        <w:ind w:left="0" w:firstLine="0"/>
        <w:rPr>
          <w:color w:val="434343"/>
          <w:sz w:val="30"/>
          <w:szCs w:val="30"/>
        </w:rPr>
      </w:pPr>
      <w:r w:rsidDel="00000000" w:rsidR="00000000" w:rsidRPr="00000000">
        <w:rPr>
          <w:color w:val="434343"/>
          <w:sz w:val="30"/>
          <w:szCs w:val="30"/>
          <w:rtl w:val="0"/>
        </w:rPr>
        <w:t xml:space="preserve">L’istruttore durante una lezione di guida può:</w:t>
      </w:r>
    </w:p>
    <w:p w:rsidR="00000000" w:rsidDel="00000000" w:rsidP="00000000" w:rsidRDefault="00000000" w:rsidRPr="00000000" w14:paraId="00000097">
      <w:pPr>
        <w:numPr>
          <w:ilvl w:val="0"/>
          <w:numId w:val="18"/>
        </w:numPr>
        <w:ind w:left="720" w:hanging="360"/>
        <w:rPr>
          <w:color w:val="434343"/>
          <w:sz w:val="30"/>
          <w:szCs w:val="30"/>
        </w:rPr>
      </w:pPr>
      <w:r w:rsidDel="00000000" w:rsidR="00000000" w:rsidRPr="00000000">
        <w:rPr>
          <w:color w:val="434343"/>
          <w:sz w:val="30"/>
          <w:szCs w:val="30"/>
          <w:rtl w:val="0"/>
        </w:rPr>
        <w:t xml:space="preserve">commentare e assegnare i progressi raggiunti dallo studente.</w:t>
      </w:r>
    </w:p>
    <w:p w:rsidR="00000000" w:rsidDel="00000000" w:rsidP="00000000" w:rsidRDefault="00000000" w:rsidRPr="00000000" w14:paraId="00000098">
      <w:pPr>
        <w:numPr>
          <w:ilvl w:val="0"/>
          <w:numId w:val="18"/>
        </w:numPr>
        <w:ind w:left="720" w:hanging="360"/>
        <w:rPr>
          <w:color w:val="434343"/>
          <w:sz w:val="30"/>
          <w:szCs w:val="30"/>
        </w:rPr>
      </w:pPr>
      <w:r w:rsidDel="00000000" w:rsidR="00000000" w:rsidRPr="00000000">
        <w:rPr>
          <w:color w:val="434343"/>
          <w:sz w:val="30"/>
          <w:szCs w:val="30"/>
          <w:rtl w:val="0"/>
        </w:rPr>
        <w:t xml:space="preserve">vedere eventuali commenti delle lezioni di guida che lo studente ha già effettuato e i progressi che ha già raggiunto.</w:t>
      </w:r>
    </w:p>
    <w:p w:rsidR="00000000" w:rsidDel="00000000" w:rsidP="00000000" w:rsidRDefault="00000000" w:rsidRPr="00000000" w14:paraId="00000099">
      <w:pPr>
        <w:ind w:left="0" w:firstLine="0"/>
        <w:rPr>
          <w:color w:val="434343"/>
          <w:sz w:val="20"/>
          <w:szCs w:val="20"/>
        </w:rPr>
      </w:pPr>
      <w:r w:rsidDel="00000000" w:rsidR="00000000" w:rsidRPr="00000000">
        <w:rPr>
          <w:rtl w:val="0"/>
        </w:rPr>
      </w:r>
    </w:p>
    <w:p w:rsidR="00000000" w:rsidDel="00000000" w:rsidP="00000000" w:rsidRDefault="00000000" w:rsidRPr="00000000" w14:paraId="0000009A">
      <w:pPr>
        <w:ind w:left="0" w:firstLine="0"/>
        <w:rPr>
          <w:b w:val="1"/>
          <w:color w:val="434343"/>
          <w:sz w:val="30"/>
          <w:szCs w:val="30"/>
        </w:rPr>
      </w:pPr>
      <w:r w:rsidDel="00000000" w:rsidR="00000000" w:rsidRPr="00000000">
        <w:rPr>
          <w:b w:val="1"/>
          <w:color w:val="434343"/>
          <w:sz w:val="30"/>
          <w:szCs w:val="30"/>
          <w:rtl w:val="0"/>
        </w:rPr>
        <w:t xml:space="preserve">RF7: Disponibilità</w:t>
      </w:r>
    </w:p>
    <w:p w:rsidR="00000000" w:rsidDel="00000000" w:rsidP="00000000" w:rsidRDefault="00000000" w:rsidRPr="00000000" w14:paraId="0000009B">
      <w:pPr>
        <w:ind w:left="0" w:firstLine="0"/>
        <w:rPr>
          <w:color w:val="434343"/>
          <w:sz w:val="30"/>
          <w:szCs w:val="30"/>
        </w:rPr>
      </w:pPr>
      <w:r w:rsidDel="00000000" w:rsidR="00000000" w:rsidRPr="00000000">
        <w:rPr>
          <w:color w:val="434343"/>
          <w:sz w:val="30"/>
          <w:szCs w:val="30"/>
          <w:rtl w:val="0"/>
        </w:rPr>
        <w:t xml:space="preserve">L’istruttore </w:t>
      </w:r>
      <w:r w:rsidDel="00000000" w:rsidR="00000000" w:rsidRPr="00000000">
        <w:rPr>
          <w:color w:val="434343"/>
          <w:sz w:val="30"/>
          <w:szCs w:val="30"/>
          <w:rtl w:val="0"/>
        </w:rPr>
        <w:t xml:space="preserve">può decidere la durata minima di una lezione di guida, inserire, modificare e cancellare la propria disponibilità. Ha </w:t>
      </w:r>
      <w:r w:rsidDel="00000000" w:rsidR="00000000" w:rsidRPr="00000000">
        <w:rPr>
          <w:color w:val="434343"/>
          <w:sz w:val="30"/>
          <w:szCs w:val="30"/>
          <w:rtl w:val="0"/>
        </w:rPr>
        <w:t xml:space="preserve">inoltre la possibilità di ripetere giornalmente, settimanalmente o mensilmente le scelte di disponibilità effettuate.</w:t>
      </w:r>
      <w:r w:rsidDel="00000000" w:rsidR="00000000" w:rsidRPr="00000000">
        <w:rPr>
          <w:rtl w:val="0"/>
        </w:rPr>
      </w:r>
    </w:p>
    <w:p w:rsidR="00000000" w:rsidDel="00000000" w:rsidP="00000000" w:rsidRDefault="00000000" w:rsidRPr="00000000" w14:paraId="0000009C">
      <w:pPr>
        <w:ind w:left="0" w:firstLine="0"/>
        <w:rPr>
          <w:color w:val="434343"/>
          <w:sz w:val="30"/>
          <w:szCs w:val="30"/>
        </w:rPr>
      </w:pPr>
      <w:r w:rsidDel="00000000" w:rsidR="00000000" w:rsidRPr="00000000">
        <w:rPr>
          <w:b w:val="1"/>
          <w:color w:val="434343"/>
          <w:sz w:val="30"/>
          <w:szCs w:val="30"/>
          <w:u w:val="single"/>
          <w:rtl w:val="0"/>
        </w:rPr>
        <w:t xml:space="preserve">IMPORTANTE</w:t>
      </w:r>
      <w:r w:rsidDel="00000000" w:rsidR="00000000" w:rsidRPr="00000000">
        <w:rPr>
          <w:b w:val="1"/>
          <w:color w:val="434343"/>
          <w:sz w:val="30"/>
          <w:szCs w:val="30"/>
          <w:rtl w:val="0"/>
        </w:rPr>
        <w:t xml:space="preserve">: </w:t>
      </w:r>
      <w:r w:rsidDel="00000000" w:rsidR="00000000" w:rsidRPr="00000000">
        <w:rPr>
          <w:color w:val="434343"/>
          <w:sz w:val="30"/>
          <w:szCs w:val="30"/>
          <w:rtl w:val="0"/>
        </w:rPr>
        <w:t xml:space="preserve">Nel caso sia stata effettuata una prenotazione da parte di uno studente, l’istruttore non può cancellare la disponibilità di quella specifica fascia oraria.</w:t>
      </w:r>
    </w:p>
    <w:p w:rsidR="00000000" w:rsidDel="00000000" w:rsidP="00000000" w:rsidRDefault="00000000" w:rsidRPr="00000000" w14:paraId="0000009D">
      <w:pPr>
        <w:ind w:left="0" w:firstLine="0"/>
        <w:rPr>
          <w:color w:val="434343"/>
          <w:sz w:val="20"/>
          <w:szCs w:val="20"/>
        </w:rPr>
      </w:pPr>
      <w:r w:rsidDel="00000000" w:rsidR="00000000" w:rsidRPr="00000000">
        <w:rPr>
          <w:rtl w:val="0"/>
        </w:rPr>
      </w:r>
    </w:p>
    <w:p w:rsidR="00000000" w:rsidDel="00000000" w:rsidP="00000000" w:rsidRDefault="00000000" w:rsidRPr="00000000" w14:paraId="0000009E">
      <w:pPr>
        <w:ind w:left="0" w:firstLine="0"/>
        <w:rPr>
          <w:b w:val="1"/>
          <w:color w:val="434343"/>
          <w:sz w:val="30"/>
          <w:szCs w:val="30"/>
        </w:rPr>
      </w:pPr>
      <w:r w:rsidDel="00000000" w:rsidR="00000000" w:rsidRPr="00000000">
        <w:rPr>
          <w:b w:val="1"/>
          <w:color w:val="434343"/>
          <w:sz w:val="30"/>
          <w:szCs w:val="30"/>
          <w:rtl w:val="0"/>
        </w:rPr>
        <w:t xml:space="preserve">RF8: Inserimento Dati </w:t>
      </w:r>
    </w:p>
    <w:p w:rsidR="00000000" w:rsidDel="00000000" w:rsidP="00000000" w:rsidRDefault="00000000" w:rsidRPr="00000000" w14:paraId="0000009F">
      <w:pPr>
        <w:ind w:left="0" w:firstLine="0"/>
        <w:rPr>
          <w:color w:val="434343"/>
          <w:sz w:val="30"/>
          <w:szCs w:val="30"/>
        </w:rPr>
      </w:pPr>
      <w:r w:rsidDel="00000000" w:rsidR="00000000" w:rsidRPr="00000000">
        <w:rPr>
          <w:color w:val="434343"/>
          <w:sz w:val="30"/>
          <w:szCs w:val="30"/>
          <w:rtl w:val="0"/>
        </w:rPr>
        <w:t xml:space="preserve">L’amministratore </w:t>
      </w:r>
      <w:r w:rsidDel="00000000" w:rsidR="00000000" w:rsidRPr="00000000">
        <w:rPr>
          <w:color w:val="434343"/>
          <w:sz w:val="30"/>
          <w:szCs w:val="30"/>
          <w:rtl w:val="0"/>
        </w:rPr>
        <w:t xml:space="preserve">può inserire:</w:t>
      </w:r>
    </w:p>
    <w:p w:rsidR="00000000" w:rsidDel="00000000" w:rsidP="00000000" w:rsidRDefault="00000000" w:rsidRPr="00000000" w14:paraId="000000A0">
      <w:pPr>
        <w:numPr>
          <w:ilvl w:val="0"/>
          <w:numId w:val="17"/>
        </w:numPr>
        <w:ind w:left="720" w:hanging="360"/>
        <w:rPr>
          <w:color w:val="434343"/>
          <w:sz w:val="30"/>
          <w:szCs w:val="30"/>
        </w:rPr>
      </w:pPr>
      <w:r w:rsidDel="00000000" w:rsidR="00000000" w:rsidRPr="00000000">
        <w:rPr>
          <w:color w:val="434343"/>
          <w:sz w:val="30"/>
          <w:szCs w:val="30"/>
          <w:rtl w:val="0"/>
        </w:rPr>
        <w:t xml:space="preserve">il nome dell’autoscuola.</w:t>
      </w:r>
    </w:p>
    <w:p w:rsidR="00000000" w:rsidDel="00000000" w:rsidP="00000000" w:rsidRDefault="00000000" w:rsidRPr="00000000" w14:paraId="000000A1">
      <w:pPr>
        <w:numPr>
          <w:ilvl w:val="0"/>
          <w:numId w:val="17"/>
        </w:numPr>
        <w:ind w:left="720" w:hanging="360"/>
        <w:rPr>
          <w:color w:val="434343"/>
          <w:sz w:val="30"/>
          <w:szCs w:val="30"/>
        </w:rPr>
      </w:pPr>
      <w:r w:rsidDel="00000000" w:rsidR="00000000" w:rsidRPr="00000000">
        <w:rPr>
          <w:color w:val="434343"/>
          <w:sz w:val="30"/>
          <w:szCs w:val="30"/>
          <w:rtl w:val="0"/>
        </w:rPr>
        <w:t xml:space="preserve">la posizione della sede.</w:t>
      </w:r>
    </w:p>
    <w:p w:rsidR="00000000" w:rsidDel="00000000" w:rsidP="00000000" w:rsidRDefault="00000000" w:rsidRPr="00000000" w14:paraId="000000A2">
      <w:pPr>
        <w:numPr>
          <w:ilvl w:val="0"/>
          <w:numId w:val="17"/>
        </w:numPr>
        <w:ind w:left="720" w:hanging="360"/>
        <w:rPr>
          <w:color w:val="434343"/>
          <w:sz w:val="30"/>
          <w:szCs w:val="30"/>
        </w:rPr>
      </w:pPr>
      <w:r w:rsidDel="00000000" w:rsidR="00000000" w:rsidRPr="00000000">
        <w:rPr>
          <w:color w:val="434343"/>
          <w:sz w:val="30"/>
          <w:szCs w:val="30"/>
          <w:rtl w:val="0"/>
        </w:rPr>
        <w:t xml:space="preserve">il periodo di tempo che è a disposizione degli studenti per effettuare una prenotazione.</w:t>
      </w:r>
    </w:p>
    <w:p w:rsidR="00000000" w:rsidDel="00000000" w:rsidP="00000000" w:rsidRDefault="00000000" w:rsidRPr="00000000" w14:paraId="000000A3">
      <w:pPr>
        <w:numPr>
          <w:ilvl w:val="0"/>
          <w:numId w:val="17"/>
        </w:numPr>
        <w:ind w:left="720" w:hanging="360"/>
        <w:rPr>
          <w:color w:val="434343"/>
          <w:sz w:val="30"/>
          <w:szCs w:val="30"/>
        </w:rPr>
      </w:pPr>
      <w:r w:rsidDel="00000000" w:rsidR="00000000" w:rsidRPr="00000000">
        <w:rPr>
          <w:color w:val="434343"/>
          <w:sz w:val="30"/>
          <w:szCs w:val="30"/>
          <w:rtl w:val="0"/>
        </w:rPr>
        <w:t xml:space="preserve">il lasso di tempo oltre il quale gli studenti non possono più effettuare la cancellazione della prenotazione effettuata.</w:t>
      </w:r>
    </w:p>
    <w:p w:rsidR="00000000" w:rsidDel="00000000" w:rsidP="00000000" w:rsidRDefault="00000000" w:rsidRPr="00000000" w14:paraId="000000A4">
      <w:pPr>
        <w:numPr>
          <w:ilvl w:val="0"/>
          <w:numId w:val="17"/>
        </w:numPr>
        <w:ind w:left="720" w:hanging="360"/>
        <w:rPr>
          <w:color w:val="434343"/>
          <w:sz w:val="30"/>
          <w:szCs w:val="30"/>
        </w:rPr>
      </w:pPr>
      <w:r w:rsidDel="00000000" w:rsidR="00000000" w:rsidRPr="00000000">
        <w:rPr>
          <w:color w:val="434343"/>
          <w:sz w:val="30"/>
          <w:szCs w:val="30"/>
          <w:rtl w:val="0"/>
        </w:rPr>
        <w:t xml:space="preserve">il lasso di tempo che precede una lezione di guida, nel quale non è possibile effettuare una prenotazione.</w:t>
      </w:r>
    </w:p>
    <w:p w:rsidR="00000000" w:rsidDel="00000000" w:rsidP="00000000" w:rsidRDefault="00000000" w:rsidRPr="00000000" w14:paraId="000000A5">
      <w:pPr>
        <w:numPr>
          <w:ilvl w:val="0"/>
          <w:numId w:val="17"/>
        </w:numPr>
        <w:ind w:left="720" w:hanging="360"/>
        <w:rPr>
          <w:color w:val="434343"/>
          <w:sz w:val="30"/>
          <w:szCs w:val="30"/>
        </w:rPr>
      </w:pPr>
      <w:r w:rsidDel="00000000" w:rsidR="00000000" w:rsidRPr="00000000">
        <w:rPr>
          <w:color w:val="434343"/>
          <w:sz w:val="30"/>
          <w:szCs w:val="30"/>
          <w:rtl w:val="0"/>
        </w:rPr>
        <w:t xml:space="preserve">il periodo di tempo per il quale gli istruttori possono definire le loro disponibilità.</w:t>
      </w:r>
    </w:p>
    <w:p w:rsidR="00000000" w:rsidDel="00000000" w:rsidP="00000000" w:rsidRDefault="00000000" w:rsidRPr="00000000" w14:paraId="000000A6">
      <w:pPr>
        <w:ind w:left="0" w:firstLine="0"/>
        <w:rPr>
          <w:color w:val="434343"/>
          <w:sz w:val="30"/>
          <w:szCs w:val="30"/>
        </w:rPr>
      </w:pPr>
      <w:r w:rsidDel="00000000" w:rsidR="00000000" w:rsidRPr="00000000">
        <w:rPr>
          <w:rtl w:val="0"/>
        </w:rPr>
      </w:r>
    </w:p>
    <w:p w:rsidR="00000000" w:rsidDel="00000000" w:rsidP="00000000" w:rsidRDefault="00000000" w:rsidRPr="00000000" w14:paraId="000000A7">
      <w:pPr>
        <w:ind w:left="0" w:firstLine="0"/>
        <w:rPr>
          <w:color w:val="434343"/>
          <w:sz w:val="30"/>
          <w:szCs w:val="30"/>
        </w:rPr>
      </w:pPr>
      <w:r w:rsidDel="00000000" w:rsidR="00000000" w:rsidRPr="00000000">
        <w:rPr>
          <w:rtl w:val="0"/>
        </w:rPr>
      </w:r>
    </w:p>
    <w:p w:rsidR="00000000" w:rsidDel="00000000" w:rsidP="00000000" w:rsidRDefault="00000000" w:rsidRPr="00000000" w14:paraId="000000A8">
      <w:pPr>
        <w:ind w:left="0" w:firstLine="0"/>
        <w:rPr>
          <w:b w:val="1"/>
          <w:color w:val="434343"/>
          <w:sz w:val="30"/>
          <w:szCs w:val="30"/>
        </w:rPr>
      </w:pPr>
      <w:r w:rsidDel="00000000" w:rsidR="00000000" w:rsidRPr="00000000">
        <w:rPr>
          <w:b w:val="1"/>
          <w:color w:val="434343"/>
          <w:sz w:val="30"/>
          <w:szCs w:val="30"/>
          <w:rtl w:val="0"/>
        </w:rPr>
        <w:t xml:space="preserve">RF9: Gestione Utenti</w:t>
      </w:r>
    </w:p>
    <w:p w:rsidR="00000000" w:rsidDel="00000000" w:rsidP="00000000" w:rsidRDefault="00000000" w:rsidRPr="00000000" w14:paraId="000000A9">
      <w:pPr>
        <w:ind w:left="0" w:firstLine="0"/>
        <w:rPr>
          <w:color w:val="434343"/>
          <w:sz w:val="30"/>
          <w:szCs w:val="30"/>
        </w:rPr>
      </w:pPr>
      <w:r w:rsidDel="00000000" w:rsidR="00000000" w:rsidRPr="00000000">
        <w:rPr>
          <w:color w:val="434343"/>
          <w:sz w:val="30"/>
          <w:szCs w:val="30"/>
          <w:rtl w:val="0"/>
        </w:rPr>
        <w:t xml:space="preserve">L’amministratore</w:t>
      </w:r>
      <w:r w:rsidDel="00000000" w:rsidR="00000000" w:rsidRPr="00000000">
        <w:rPr>
          <w:color w:val="434343"/>
          <w:sz w:val="30"/>
          <w:szCs w:val="30"/>
          <w:rtl w:val="0"/>
        </w:rPr>
        <w:t xml:space="preserve"> ha la possibilità di </w:t>
      </w:r>
      <w:r w:rsidDel="00000000" w:rsidR="00000000" w:rsidRPr="00000000">
        <w:rPr>
          <w:color w:val="434343"/>
          <w:sz w:val="30"/>
          <w:szCs w:val="30"/>
          <w:rtl w:val="0"/>
        </w:rPr>
        <w:t xml:space="preserve">creare nuovi studenti e nuovi istruttori</w:t>
      </w:r>
      <w:r w:rsidDel="00000000" w:rsidR="00000000" w:rsidRPr="00000000">
        <w:rPr>
          <w:color w:val="434343"/>
          <w:sz w:val="30"/>
          <w:szCs w:val="30"/>
          <w:rtl w:val="0"/>
        </w:rPr>
        <w:t xml:space="preserve">. Per crearli inserisce la foto, il nome, il cognome</w:t>
      </w:r>
      <w:del w:author="Gustavo Laminchia" w:id="0" w:date="2022-04-12T15:27:54Z">
        <w:r w:rsidDel="00000000" w:rsidR="00000000" w:rsidRPr="00000000">
          <w:rPr>
            <w:color w:val="434343"/>
            <w:sz w:val="30"/>
            <w:szCs w:val="30"/>
            <w:rtl w:val="0"/>
          </w:rPr>
          <w:delText xml:space="preserve">, il nome utente e la password</w:delText>
        </w:r>
      </w:del>
      <w:r w:rsidDel="00000000" w:rsidR="00000000" w:rsidRPr="00000000">
        <w:rPr>
          <w:color w:val="434343"/>
          <w:sz w:val="30"/>
          <w:szCs w:val="30"/>
          <w:rtl w:val="0"/>
        </w:rPr>
        <w:t xml:space="preserve">. Nella stessa funzionalità può </w:t>
      </w:r>
      <w:r w:rsidDel="00000000" w:rsidR="00000000" w:rsidRPr="00000000">
        <w:rPr>
          <w:color w:val="434343"/>
          <w:sz w:val="30"/>
          <w:szCs w:val="30"/>
          <w:rtl w:val="0"/>
        </w:rPr>
        <w:t xml:space="preserve">visualizzare la lista degli utenti già inseriti, modificarli ed eventualmente cancellarli.</w:t>
      </w:r>
    </w:p>
    <w:p w:rsidR="00000000" w:rsidDel="00000000" w:rsidP="00000000" w:rsidRDefault="00000000" w:rsidRPr="00000000" w14:paraId="000000AA">
      <w:pPr>
        <w:ind w:left="0" w:firstLine="0"/>
        <w:rPr>
          <w:color w:val="434343"/>
          <w:sz w:val="20"/>
          <w:szCs w:val="20"/>
        </w:rPr>
      </w:pPr>
      <w:r w:rsidDel="00000000" w:rsidR="00000000" w:rsidRPr="00000000">
        <w:rPr>
          <w:rtl w:val="0"/>
        </w:rPr>
      </w:r>
    </w:p>
    <w:p w:rsidR="00000000" w:rsidDel="00000000" w:rsidP="00000000" w:rsidRDefault="00000000" w:rsidRPr="00000000" w14:paraId="000000AB">
      <w:pPr>
        <w:ind w:left="0" w:firstLine="0"/>
        <w:rPr>
          <w:b w:val="1"/>
          <w:color w:val="434343"/>
          <w:sz w:val="30"/>
          <w:szCs w:val="30"/>
        </w:rPr>
      </w:pPr>
      <w:r w:rsidDel="00000000" w:rsidR="00000000" w:rsidRPr="00000000">
        <w:rPr>
          <w:b w:val="1"/>
          <w:color w:val="434343"/>
          <w:sz w:val="30"/>
          <w:szCs w:val="30"/>
          <w:rtl w:val="0"/>
        </w:rPr>
        <w:t xml:space="preserve">RF10: Statistiche</w:t>
      </w:r>
    </w:p>
    <w:p w:rsidR="00000000" w:rsidDel="00000000" w:rsidP="00000000" w:rsidRDefault="00000000" w:rsidRPr="00000000" w14:paraId="000000AC">
      <w:pPr>
        <w:ind w:left="0" w:firstLine="0"/>
        <w:rPr>
          <w:color w:val="434343"/>
          <w:sz w:val="30"/>
          <w:szCs w:val="30"/>
        </w:rPr>
      </w:pPr>
      <w:r w:rsidDel="00000000" w:rsidR="00000000" w:rsidRPr="00000000">
        <w:rPr>
          <w:color w:val="434343"/>
          <w:sz w:val="30"/>
          <w:szCs w:val="30"/>
          <w:rtl w:val="0"/>
        </w:rPr>
        <w:t xml:space="preserve">L’amministratore ha </w:t>
      </w:r>
      <w:r w:rsidDel="00000000" w:rsidR="00000000" w:rsidRPr="00000000">
        <w:rPr>
          <w:color w:val="434343"/>
          <w:sz w:val="30"/>
          <w:szCs w:val="30"/>
          <w:rtl w:val="0"/>
        </w:rPr>
        <w:t xml:space="preserve">la possibilità di visualizzare le statistiche di ogni istruttore.</w:t>
      </w:r>
    </w:p>
    <w:p w:rsidR="00000000" w:rsidDel="00000000" w:rsidP="00000000" w:rsidRDefault="00000000" w:rsidRPr="00000000" w14:paraId="000000AD">
      <w:pPr>
        <w:ind w:left="0" w:firstLine="0"/>
        <w:rPr>
          <w:color w:val="434343"/>
          <w:sz w:val="30"/>
          <w:szCs w:val="30"/>
        </w:rPr>
      </w:pPr>
      <w:r w:rsidDel="00000000" w:rsidR="00000000" w:rsidRPr="00000000">
        <w:rPr>
          <w:color w:val="434343"/>
          <w:sz w:val="30"/>
          <w:szCs w:val="30"/>
          <w:rtl w:val="0"/>
        </w:rPr>
        <w:t xml:space="preserve">L’istruttore può vedere relativamente alle proprie lezioni:</w:t>
      </w:r>
    </w:p>
    <w:p w:rsidR="00000000" w:rsidDel="00000000" w:rsidP="00000000" w:rsidRDefault="00000000" w:rsidRPr="00000000" w14:paraId="000000AE">
      <w:pPr>
        <w:numPr>
          <w:ilvl w:val="0"/>
          <w:numId w:val="15"/>
        </w:numPr>
        <w:ind w:left="720" w:hanging="360"/>
        <w:rPr>
          <w:color w:val="434343"/>
          <w:sz w:val="30"/>
          <w:szCs w:val="30"/>
        </w:rPr>
      </w:pPr>
      <w:r w:rsidDel="00000000" w:rsidR="00000000" w:rsidRPr="00000000">
        <w:rPr>
          <w:color w:val="434343"/>
          <w:sz w:val="30"/>
          <w:szCs w:val="30"/>
          <w:rtl w:val="0"/>
        </w:rPr>
        <w:t xml:space="preserve">le lezioni di guida effettuate.</w:t>
      </w:r>
    </w:p>
    <w:p w:rsidR="00000000" w:rsidDel="00000000" w:rsidP="00000000" w:rsidRDefault="00000000" w:rsidRPr="00000000" w14:paraId="000000AF">
      <w:pPr>
        <w:numPr>
          <w:ilvl w:val="0"/>
          <w:numId w:val="15"/>
        </w:numPr>
        <w:ind w:left="720" w:hanging="360"/>
        <w:rPr>
          <w:color w:val="434343"/>
          <w:sz w:val="30"/>
          <w:szCs w:val="30"/>
        </w:rPr>
      </w:pPr>
      <w:r w:rsidDel="00000000" w:rsidR="00000000" w:rsidRPr="00000000">
        <w:rPr>
          <w:color w:val="434343"/>
          <w:sz w:val="30"/>
          <w:szCs w:val="30"/>
          <w:rtl w:val="0"/>
        </w:rPr>
        <w:t xml:space="preserve">la valutazione complessiva ricevuta.</w:t>
      </w:r>
    </w:p>
    <w:p w:rsidR="00000000" w:rsidDel="00000000" w:rsidP="00000000" w:rsidRDefault="00000000" w:rsidRPr="00000000" w14:paraId="000000B0">
      <w:pPr>
        <w:ind w:left="0" w:firstLine="0"/>
        <w:rPr>
          <w:color w:val="434343"/>
          <w:sz w:val="30"/>
          <w:szCs w:val="30"/>
        </w:rPr>
      </w:pPr>
      <w:r w:rsidDel="00000000" w:rsidR="00000000" w:rsidRPr="00000000">
        <w:rPr>
          <w:color w:val="434343"/>
          <w:sz w:val="30"/>
          <w:szCs w:val="30"/>
          <w:rtl w:val="0"/>
        </w:rPr>
        <w:t xml:space="preserve">Lo studente ha la possibilità di visualizzare:</w:t>
      </w:r>
    </w:p>
    <w:p w:rsidR="00000000" w:rsidDel="00000000" w:rsidP="00000000" w:rsidRDefault="00000000" w:rsidRPr="00000000" w14:paraId="000000B1">
      <w:pPr>
        <w:numPr>
          <w:ilvl w:val="0"/>
          <w:numId w:val="1"/>
        </w:numPr>
        <w:ind w:left="720" w:hanging="360"/>
        <w:rPr>
          <w:color w:val="434343"/>
          <w:sz w:val="30"/>
          <w:szCs w:val="30"/>
        </w:rPr>
      </w:pPr>
      <w:r w:rsidDel="00000000" w:rsidR="00000000" w:rsidRPr="00000000">
        <w:rPr>
          <w:color w:val="434343"/>
          <w:sz w:val="30"/>
          <w:szCs w:val="30"/>
          <w:rtl w:val="0"/>
        </w:rPr>
        <w:t xml:space="preserve">l’elenco degli istruttori, i loro orari di disponibilità e la loro valutazione complessiva.</w:t>
      </w:r>
    </w:p>
    <w:p w:rsidR="00000000" w:rsidDel="00000000" w:rsidP="00000000" w:rsidRDefault="00000000" w:rsidRPr="00000000" w14:paraId="000000B2">
      <w:pPr>
        <w:numPr>
          <w:ilvl w:val="0"/>
          <w:numId w:val="1"/>
        </w:numPr>
        <w:ind w:left="720" w:hanging="360"/>
        <w:rPr>
          <w:color w:val="434343"/>
          <w:sz w:val="30"/>
          <w:szCs w:val="30"/>
        </w:rPr>
      </w:pPr>
      <w:r w:rsidDel="00000000" w:rsidR="00000000" w:rsidRPr="00000000">
        <w:rPr>
          <w:color w:val="434343"/>
          <w:sz w:val="30"/>
          <w:szCs w:val="30"/>
          <w:rtl w:val="0"/>
        </w:rPr>
        <w:t xml:space="preserve">le ore di guide effettuate.</w:t>
      </w:r>
    </w:p>
    <w:p w:rsidR="00000000" w:rsidDel="00000000" w:rsidP="00000000" w:rsidRDefault="00000000" w:rsidRPr="00000000" w14:paraId="000000B3">
      <w:pPr>
        <w:numPr>
          <w:ilvl w:val="0"/>
          <w:numId w:val="1"/>
        </w:numPr>
        <w:ind w:left="720" w:hanging="360"/>
        <w:rPr>
          <w:color w:val="434343"/>
          <w:sz w:val="30"/>
          <w:szCs w:val="30"/>
        </w:rPr>
      </w:pPr>
      <w:r w:rsidDel="00000000" w:rsidR="00000000" w:rsidRPr="00000000">
        <w:rPr>
          <w:color w:val="434343"/>
          <w:sz w:val="30"/>
          <w:szCs w:val="30"/>
          <w:rtl w:val="0"/>
        </w:rPr>
        <w:t xml:space="preserve">le ore di guida obbligatoria rimanenti</w:t>
      </w:r>
      <w:r w:rsidDel="00000000" w:rsidR="00000000" w:rsidRPr="00000000">
        <w:rPr>
          <w:color w:val="434343"/>
          <w:sz w:val="30"/>
          <w:szCs w:val="30"/>
          <w:rtl w:val="0"/>
        </w:rPr>
        <w:t xml:space="preserve">.</w:t>
      </w:r>
    </w:p>
    <w:p w:rsidR="00000000" w:rsidDel="00000000" w:rsidP="00000000" w:rsidRDefault="00000000" w:rsidRPr="00000000" w14:paraId="000000B4">
      <w:pPr>
        <w:numPr>
          <w:ilvl w:val="0"/>
          <w:numId w:val="1"/>
        </w:numPr>
        <w:ind w:left="720" w:hanging="360"/>
        <w:rPr>
          <w:color w:val="434343"/>
          <w:sz w:val="30"/>
          <w:szCs w:val="30"/>
        </w:rPr>
      </w:pPr>
      <w:r w:rsidDel="00000000" w:rsidR="00000000" w:rsidRPr="00000000">
        <w:rPr>
          <w:color w:val="434343"/>
          <w:sz w:val="30"/>
          <w:szCs w:val="30"/>
          <w:rtl w:val="0"/>
        </w:rPr>
        <w:t xml:space="preserve">gli obiettivi raggiunti.</w:t>
      </w:r>
    </w:p>
    <w:p w:rsidR="00000000" w:rsidDel="00000000" w:rsidP="00000000" w:rsidRDefault="00000000" w:rsidRPr="00000000" w14:paraId="000000B5">
      <w:pPr>
        <w:ind w:left="0" w:firstLine="0"/>
        <w:rPr>
          <w:color w:val="434343"/>
          <w:sz w:val="20"/>
          <w:szCs w:val="20"/>
        </w:rPr>
      </w:pPr>
      <w:r w:rsidDel="00000000" w:rsidR="00000000" w:rsidRPr="00000000">
        <w:rPr>
          <w:rtl w:val="0"/>
        </w:rPr>
      </w:r>
    </w:p>
    <w:p w:rsidR="00000000" w:rsidDel="00000000" w:rsidP="00000000" w:rsidRDefault="00000000" w:rsidRPr="00000000" w14:paraId="000000B6">
      <w:pPr>
        <w:ind w:left="0" w:firstLine="0"/>
        <w:rPr>
          <w:b w:val="1"/>
          <w:color w:val="434343"/>
          <w:sz w:val="30"/>
          <w:szCs w:val="30"/>
        </w:rPr>
      </w:pPr>
      <w:r w:rsidDel="00000000" w:rsidR="00000000" w:rsidRPr="00000000">
        <w:rPr>
          <w:b w:val="1"/>
          <w:color w:val="434343"/>
          <w:sz w:val="30"/>
          <w:szCs w:val="30"/>
          <w:rtl w:val="0"/>
        </w:rPr>
        <w:t xml:space="preserve">RF11: Modifica Disponibilità</w:t>
      </w:r>
    </w:p>
    <w:p w:rsidR="00000000" w:rsidDel="00000000" w:rsidP="00000000" w:rsidRDefault="00000000" w:rsidRPr="00000000" w14:paraId="000000B7">
      <w:pPr>
        <w:ind w:left="0" w:firstLine="0"/>
        <w:rPr>
          <w:color w:val="434343"/>
          <w:sz w:val="30"/>
          <w:szCs w:val="30"/>
        </w:rPr>
      </w:pPr>
      <w:r w:rsidDel="00000000" w:rsidR="00000000" w:rsidRPr="00000000">
        <w:rPr>
          <w:color w:val="434343"/>
          <w:sz w:val="30"/>
          <w:szCs w:val="30"/>
          <w:rtl w:val="0"/>
        </w:rPr>
        <w:t xml:space="preserve">L’amministratore </w:t>
      </w:r>
      <w:r w:rsidDel="00000000" w:rsidR="00000000" w:rsidRPr="00000000">
        <w:rPr>
          <w:color w:val="434343"/>
          <w:sz w:val="30"/>
          <w:szCs w:val="30"/>
          <w:rtl w:val="0"/>
        </w:rPr>
        <w:t xml:space="preserve">può modificare il calendario di ogni istruttore, eliminando determinate fasce orarie di disponibilità che non siano già state prenotate.</w:t>
      </w:r>
    </w:p>
    <w:p w:rsidR="00000000" w:rsidDel="00000000" w:rsidP="00000000" w:rsidRDefault="00000000" w:rsidRPr="00000000" w14:paraId="000000B8">
      <w:pPr>
        <w:ind w:left="1440" w:firstLine="0"/>
        <w:rPr>
          <w:sz w:val="30"/>
          <w:szCs w:val="30"/>
        </w:rPr>
      </w:pPr>
      <w:r w:rsidDel="00000000" w:rsidR="00000000" w:rsidRPr="00000000">
        <w:rPr>
          <w:rtl w:val="0"/>
        </w:rPr>
      </w:r>
    </w:p>
    <w:p w:rsidR="00000000" w:rsidDel="00000000" w:rsidP="00000000" w:rsidRDefault="00000000" w:rsidRPr="00000000" w14:paraId="000000B9">
      <w:pPr>
        <w:ind w:left="1440" w:firstLine="0"/>
        <w:rPr>
          <w:sz w:val="30"/>
          <w:szCs w:val="30"/>
        </w:rPr>
      </w:pPr>
      <w:r w:rsidDel="00000000" w:rsidR="00000000" w:rsidRPr="00000000">
        <w:rPr>
          <w:rtl w:val="0"/>
        </w:rPr>
      </w:r>
    </w:p>
    <w:p w:rsidR="00000000" w:rsidDel="00000000" w:rsidP="00000000" w:rsidRDefault="00000000" w:rsidRPr="00000000" w14:paraId="000000BA">
      <w:pPr>
        <w:ind w:left="1440" w:firstLine="0"/>
        <w:rPr>
          <w:sz w:val="30"/>
          <w:szCs w:val="30"/>
        </w:rPr>
      </w:pPr>
      <w:r w:rsidDel="00000000" w:rsidR="00000000" w:rsidRPr="00000000">
        <w:rPr>
          <w:rtl w:val="0"/>
        </w:rPr>
      </w:r>
    </w:p>
    <w:p w:rsidR="00000000" w:rsidDel="00000000" w:rsidP="00000000" w:rsidRDefault="00000000" w:rsidRPr="00000000" w14:paraId="000000BB">
      <w:pPr>
        <w:ind w:left="1440" w:firstLine="0"/>
        <w:rPr>
          <w:sz w:val="30"/>
          <w:szCs w:val="30"/>
        </w:rPr>
      </w:pPr>
      <w:r w:rsidDel="00000000" w:rsidR="00000000" w:rsidRPr="00000000">
        <w:rPr>
          <w:rtl w:val="0"/>
        </w:rPr>
      </w:r>
    </w:p>
    <w:p w:rsidR="00000000" w:rsidDel="00000000" w:rsidP="00000000" w:rsidRDefault="00000000" w:rsidRPr="00000000" w14:paraId="000000BC">
      <w:pPr>
        <w:ind w:left="1440" w:firstLine="0"/>
        <w:rPr>
          <w:sz w:val="30"/>
          <w:szCs w:val="30"/>
        </w:rPr>
      </w:pPr>
      <w:r w:rsidDel="00000000" w:rsidR="00000000" w:rsidRPr="00000000">
        <w:rPr>
          <w:rtl w:val="0"/>
        </w:rPr>
      </w:r>
    </w:p>
    <w:p w:rsidR="00000000" w:rsidDel="00000000" w:rsidP="00000000" w:rsidRDefault="00000000" w:rsidRPr="00000000" w14:paraId="000000BD">
      <w:pPr>
        <w:ind w:left="1440" w:firstLine="0"/>
        <w:rPr>
          <w:sz w:val="30"/>
          <w:szCs w:val="30"/>
        </w:rPr>
      </w:pPr>
      <w:r w:rsidDel="00000000" w:rsidR="00000000" w:rsidRPr="00000000">
        <w:rPr>
          <w:rtl w:val="0"/>
        </w:rPr>
      </w:r>
    </w:p>
    <w:p w:rsidR="00000000" w:rsidDel="00000000" w:rsidP="00000000" w:rsidRDefault="00000000" w:rsidRPr="00000000" w14:paraId="000000BE">
      <w:pPr>
        <w:ind w:left="1440" w:firstLine="0"/>
        <w:rPr>
          <w:sz w:val="30"/>
          <w:szCs w:val="30"/>
        </w:rPr>
      </w:pPr>
      <w:r w:rsidDel="00000000" w:rsidR="00000000" w:rsidRPr="00000000">
        <w:rPr>
          <w:rtl w:val="0"/>
        </w:rPr>
      </w:r>
    </w:p>
    <w:p w:rsidR="00000000" w:rsidDel="00000000" w:rsidP="00000000" w:rsidRDefault="00000000" w:rsidRPr="00000000" w14:paraId="000000BF">
      <w:pPr>
        <w:ind w:left="1440" w:firstLine="0"/>
        <w:rPr>
          <w:sz w:val="30"/>
          <w:szCs w:val="30"/>
        </w:rPr>
      </w:pPr>
      <w:r w:rsidDel="00000000" w:rsidR="00000000" w:rsidRPr="00000000">
        <w:rPr>
          <w:rtl w:val="0"/>
        </w:rPr>
      </w:r>
    </w:p>
    <w:p w:rsidR="00000000" w:rsidDel="00000000" w:rsidP="00000000" w:rsidRDefault="00000000" w:rsidRPr="00000000" w14:paraId="000000C0">
      <w:pPr>
        <w:ind w:left="1440" w:firstLine="0"/>
        <w:rPr>
          <w:sz w:val="30"/>
          <w:szCs w:val="30"/>
        </w:rPr>
      </w:pPr>
      <w:r w:rsidDel="00000000" w:rsidR="00000000" w:rsidRPr="00000000">
        <w:rPr>
          <w:rtl w:val="0"/>
        </w:rPr>
      </w:r>
    </w:p>
    <w:p w:rsidR="00000000" w:rsidDel="00000000" w:rsidP="00000000" w:rsidRDefault="00000000" w:rsidRPr="00000000" w14:paraId="000000C1">
      <w:pPr>
        <w:ind w:left="1440" w:firstLine="0"/>
        <w:rPr>
          <w:sz w:val="30"/>
          <w:szCs w:val="30"/>
        </w:rPr>
      </w:pPr>
      <w:r w:rsidDel="00000000" w:rsidR="00000000" w:rsidRPr="00000000">
        <w:rPr>
          <w:rtl w:val="0"/>
        </w:rPr>
      </w:r>
    </w:p>
    <w:p w:rsidR="00000000" w:rsidDel="00000000" w:rsidP="00000000" w:rsidRDefault="00000000" w:rsidRPr="00000000" w14:paraId="000000C2">
      <w:pPr>
        <w:ind w:left="1440" w:firstLine="0"/>
        <w:rPr>
          <w:sz w:val="30"/>
          <w:szCs w:val="30"/>
        </w:rPr>
      </w:pPr>
      <w:r w:rsidDel="00000000" w:rsidR="00000000" w:rsidRPr="00000000">
        <w:rPr>
          <w:rtl w:val="0"/>
        </w:rPr>
      </w:r>
    </w:p>
    <w:p w:rsidR="00000000" w:rsidDel="00000000" w:rsidP="00000000" w:rsidRDefault="00000000" w:rsidRPr="00000000" w14:paraId="000000C3">
      <w:pPr>
        <w:ind w:left="1440" w:firstLine="0"/>
        <w:rPr>
          <w:sz w:val="30"/>
          <w:szCs w:val="30"/>
        </w:rPr>
      </w:pPr>
      <w:r w:rsidDel="00000000" w:rsidR="00000000" w:rsidRPr="00000000">
        <w:rPr>
          <w:rtl w:val="0"/>
        </w:rPr>
      </w:r>
    </w:p>
    <w:p w:rsidR="00000000" w:rsidDel="00000000" w:rsidP="00000000" w:rsidRDefault="00000000" w:rsidRPr="00000000" w14:paraId="000000C4">
      <w:pPr>
        <w:ind w:left="0" w:firstLine="0"/>
        <w:rPr>
          <w:color w:val="2148c0"/>
          <w:sz w:val="30"/>
          <w:szCs w:val="30"/>
        </w:rPr>
      </w:pPr>
      <w:r w:rsidDel="00000000" w:rsidR="00000000" w:rsidRPr="00000000">
        <w:rPr>
          <w:b w:val="1"/>
          <w:color w:val="2148c0"/>
          <w:sz w:val="30"/>
          <w:szCs w:val="30"/>
          <w:rtl w:val="0"/>
        </w:rPr>
        <w:t xml:space="preserve">USE CASE DIAGRAM</w:t>
      </w:r>
      <w:r w:rsidDel="00000000" w:rsidR="00000000" w:rsidRPr="00000000">
        <w:rPr>
          <w:rtl w:val="0"/>
        </w:rPr>
      </w:r>
    </w:p>
    <w:p w:rsidR="00000000" w:rsidDel="00000000" w:rsidP="00000000" w:rsidRDefault="00000000" w:rsidRPr="00000000" w14:paraId="000000C5">
      <w:pPr>
        <w:ind w:hanging="1440"/>
        <w:rPr>
          <w:sz w:val="30"/>
          <w:szCs w:val="30"/>
        </w:rPr>
      </w:pPr>
      <w:commentRangeStart w:id="2"/>
      <w:r w:rsidDel="00000000" w:rsidR="00000000" w:rsidRPr="00000000">
        <w:rPr>
          <w:rtl w:val="0"/>
        </w:rPr>
      </w:r>
    </w:p>
    <w:p w:rsidR="00000000" w:rsidDel="00000000" w:rsidP="00000000" w:rsidRDefault="00000000" w:rsidRPr="00000000" w14:paraId="000000C6">
      <w:pPr>
        <w:ind w:hanging="1440"/>
        <w:rPr>
          <w:sz w:val="30"/>
          <w:szCs w:val="3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C7">
      <w:pPr>
        <w:ind w:hanging="1440"/>
        <w:rPr>
          <w:sz w:val="30"/>
          <w:szCs w:val="30"/>
        </w:rPr>
      </w:pPr>
      <w:r w:rsidDel="00000000" w:rsidR="00000000" w:rsidRPr="00000000">
        <w:rPr>
          <w:rtl w:val="0"/>
        </w:rPr>
      </w:r>
    </w:p>
    <w:p w:rsidR="00000000" w:rsidDel="00000000" w:rsidP="00000000" w:rsidRDefault="00000000" w:rsidRPr="00000000" w14:paraId="000000C8">
      <w:pPr>
        <w:ind w:hanging="1440"/>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-115724</wp:posOffset>
            </wp:positionH>
            <wp:positionV relativeFrom="paragraph">
              <wp:posOffset>307384</wp:posOffset>
            </wp:positionV>
            <wp:extent cx="5957888" cy="6046959"/>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57888" cy="6046959"/>
                    </a:xfrm>
                    <a:prstGeom prst="rect"/>
                    <a:ln/>
                  </pic:spPr>
                </pic:pic>
              </a:graphicData>
            </a:graphic>
          </wp:anchor>
        </w:drawing>
      </w:r>
    </w:p>
    <w:p w:rsidR="00000000" w:rsidDel="00000000" w:rsidP="00000000" w:rsidRDefault="00000000" w:rsidRPr="00000000" w14:paraId="000000C9">
      <w:pPr>
        <w:ind w:hanging="1440"/>
        <w:rPr>
          <w:sz w:val="30"/>
          <w:szCs w:val="30"/>
        </w:rPr>
      </w:pPr>
      <w:r w:rsidDel="00000000" w:rsidR="00000000" w:rsidRPr="00000000">
        <w:rPr>
          <w:rtl w:val="0"/>
        </w:rPr>
      </w:r>
    </w:p>
    <w:p w:rsidR="00000000" w:rsidDel="00000000" w:rsidP="00000000" w:rsidRDefault="00000000" w:rsidRPr="00000000" w14:paraId="000000CA">
      <w:pPr>
        <w:rPr>
          <w:sz w:val="30"/>
          <w:szCs w:val="30"/>
        </w:rPr>
      </w:pPr>
      <w:r w:rsidDel="00000000" w:rsidR="00000000" w:rsidRPr="00000000">
        <w:rPr>
          <w:rtl w:val="0"/>
        </w:rPr>
      </w:r>
    </w:p>
    <w:p w:rsidR="00000000" w:rsidDel="00000000" w:rsidP="00000000" w:rsidRDefault="00000000" w:rsidRPr="00000000" w14:paraId="000000CB">
      <w:pPr>
        <w:rPr>
          <w:sz w:val="30"/>
          <w:szCs w:val="30"/>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rHeight w:val="500" w:hRule="atLeast"/>
          <w:tblHeader w:val="0"/>
        </w:trPr>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434343"/>
                <w:sz w:val="30"/>
                <w:szCs w:val="30"/>
              </w:rPr>
            </w:pPr>
            <w:r w:rsidDel="00000000" w:rsidR="00000000" w:rsidRPr="00000000">
              <w:rPr>
                <w:b w:val="1"/>
                <w:color w:val="434343"/>
                <w:sz w:val="30"/>
                <w:szCs w:val="30"/>
                <w:rtl w:val="0"/>
              </w:rPr>
              <w:t xml:space="preserve">Prenota Guida </w:t>
            </w:r>
            <w:r w:rsidDel="00000000" w:rsidR="00000000" w:rsidRPr="00000000">
              <w:rPr>
                <w:rtl w:val="0"/>
              </w:rPr>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434343"/>
                <w:sz w:val="26"/>
                <w:szCs w:val="26"/>
              </w:rPr>
            </w:pPr>
            <w:r w:rsidDel="00000000" w:rsidR="00000000" w:rsidRPr="00000000">
              <w:rPr>
                <w:b w:val="1"/>
                <w:color w:val="434343"/>
                <w:sz w:val="26"/>
                <w:szCs w:val="26"/>
                <w:rtl w:val="0"/>
              </w:rPr>
              <w:t xml:space="preserve">ID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6"/>
                <w:szCs w:val="26"/>
              </w:rPr>
            </w:pPr>
            <w:r w:rsidDel="00000000" w:rsidR="00000000" w:rsidRPr="00000000">
              <w:rPr>
                <w:color w:val="434343"/>
                <w:sz w:val="26"/>
                <w:szCs w:val="26"/>
                <w:rtl w:val="0"/>
              </w:rPr>
              <w:t xml:space="preserve">CU1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434343"/>
                <w:sz w:val="26"/>
                <w:szCs w:val="26"/>
              </w:rPr>
            </w:pPr>
            <w:r w:rsidDel="00000000" w:rsidR="00000000" w:rsidRPr="00000000">
              <w:rPr>
                <w:b w:val="1"/>
                <w:color w:val="434343"/>
                <w:sz w:val="26"/>
                <w:szCs w:val="26"/>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34343"/>
                <w:sz w:val="26"/>
                <w:szCs w:val="26"/>
              </w:rPr>
            </w:pPr>
            <w:r w:rsidDel="00000000" w:rsidR="00000000" w:rsidRPr="00000000">
              <w:rPr>
                <w:color w:val="434343"/>
                <w:sz w:val="26"/>
                <w:szCs w:val="26"/>
                <w:rtl w:val="0"/>
              </w:rPr>
              <w:t xml:space="preserve">Amministratore e Studente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434343"/>
                <w:sz w:val="26"/>
                <w:szCs w:val="26"/>
              </w:rPr>
            </w:pPr>
            <w:r w:rsidDel="00000000" w:rsidR="00000000" w:rsidRPr="00000000">
              <w:rPr>
                <w:b w:val="1"/>
                <w:color w:val="434343"/>
                <w:sz w:val="26"/>
                <w:szCs w:val="2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Il calendario è visibile.</w:t>
            </w:r>
          </w:p>
          <w:p w:rsidR="00000000" w:rsidDel="00000000" w:rsidP="00000000" w:rsidRDefault="00000000" w:rsidRPr="00000000" w14:paraId="000000D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Sono presenti fasce orarie disponibili.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434343"/>
                <w:sz w:val="26"/>
                <w:szCs w:val="26"/>
              </w:rPr>
            </w:pPr>
            <w:r w:rsidDel="00000000" w:rsidR="00000000" w:rsidRPr="00000000">
              <w:rPr>
                <w:b w:val="1"/>
                <w:color w:val="434343"/>
                <w:sz w:val="26"/>
                <w:szCs w:val="26"/>
                <w:rtl w:val="0"/>
              </w:rPr>
              <w:t xml:space="preserve">Sequenza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Il caso d’uso inizia quando l’utente (amministratore o studente) selezionano una fascia oraria.</w:t>
            </w:r>
          </w:p>
          <w:p w:rsidR="00000000" w:rsidDel="00000000" w:rsidP="00000000" w:rsidRDefault="00000000" w:rsidRPr="00000000" w14:paraId="000000D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Il sistema impedisce che altri utenti possano selezionare la medesima fascia oraria.</w:t>
            </w:r>
          </w:p>
          <w:p w:rsidR="00000000" w:rsidDel="00000000" w:rsidP="00000000" w:rsidRDefault="00000000" w:rsidRPr="00000000" w14:paraId="000000D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Se è l’amministratore</w:t>
            </w:r>
          </w:p>
          <w:p w:rsidR="00000000" w:rsidDel="00000000" w:rsidP="00000000" w:rsidRDefault="00000000" w:rsidRPr="00000000" w14:paraId="000000D9">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6"/>
                <w:szCs w:val="26"/>
              </w:rPr>
            </w:pPr>
            <w:r w:rsidDel="00000000" w:rsidR="00000000" w:rsidRPr="00000000">
              <w:rPr>
                <w:color w:val="434343"/>
                <w:sz w:val="26"/>
                <w:szCs w:val="26"/>
                <w:rtl w:val="0"/>
              </w:rPr>
              <w:t xml:space="preserve">Seleziona per conto di quale studente e con quale istruttore.</w:t>
            </w:r>
          </w:p>
          <w:p w:rsidR="00000000" w:rsidDel="00000000" w:rsidP="00000000" w:rsidRDefault="00000000" w:rsidRPr="00000000" w14:paraId="000000D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Se è lo studente</w:t>
            </w:r>
          </w:p>
          <w:p w:rsidR="00000000" w:rsidDel="00000000" w:rsidP="00000000" w:rsidRDefault="00000000" w:rsidRPr="00000000" w14:paraId="000000DB">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color w:val="434343"/>
                <w:sz w:val="26"/>
                <w:szCs w:val="26"/>
              </w:rPr>
            </w:pPr>
            <w:r w:rsidDel="00000000" w:rsidR="00000000" w:rsidRPr="00000000">
              <w:rPr>
                <w:color w:val="434343"/>
                <w:sz w:val="26"/>
                <w:szCs w:val="26"/>
                <w:rtl w:val="0"/>
              </w:rPr>
              <w:t xml:space="preserve">Seleziona con quale istruttore .</w:t>
            </w:r>
          </w:p>
          <w:p w:rsidR="00000000" w:rsidDel="00000000" w:rsidP="00000000" w:rsidRDefault="00000000" w:rsidRPr="00000000" w14:paraId="000000D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L’utente conferma la prenotazione.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434343"/>
                <w:sz w:val="26"/>
                <w:szCs w:val="26"/>
              </w:rPr>
            </w:pPr>
            <w:r w:rsidDel="00000000" w:rsidR="00000000" w:rsidRPr="00000000">
              <w:rPr>
                <w:color w:val="434343"/>
                <w:sz w:val="26"/>
                <w:szCs w:val="26"/>
                <w:rtl w:val="0"/>
              </w:rPr>
              <w:t xml:space="preserve">Il sistema aggiorna il calendario inserendo la nuova prenotazione.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color w:val="434343"/>
                <w:sz w:val="26"/>
                <w:szCs w:val="26"/>
              </w:rPr>
            </w:pPr>
            <w:r w:rsidDel="00000000" w:rsidR="00000000" w:rsidRPr="00000000">
              <w:rPr>
                <w:b w:val="1"/>
                <w:color w:val="434343"/>
                <w:sz w:val="26"/>
                <w:szCs w:val="26"/>
                <w:rtl w:val="0"/>
              </w:rPr>
              <w:t xml:space="preserve">Sequenza 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numPr>
                <w:ilvl w:val="0"/>
                <w:numId w:val="27"/>
              </w:numPr>
              <w:spacing w:line="240" w:lineRule="auto"/>
              <w:ind w:left="720" w:hanging="360"/>
              <w:rPr>
                <w:color w:val="434343"/>
                <w:sz w:val="26"/>
                <w:szCs w:val="26"/>
              </w:rPr>
            </w:pPr>
            <w:r w:rsidDel="00000000" w:rsidR="00000000" w:rsidRPr="00000000">
              <w:rPr>
                <w:color w:val="434343"/>
                <w:sz w:val="26"/>
                <w:szCs w:val="26"/>
                <w:rtl w:val="0"/>
              </w:rPr>
              <w:t xml:space="preserve">La conferma della prenotazione supera il tempo limite.</w:t>
            </w:r>
          </w:p>
        </w:tc>
      </w:tr>
    </w:tbl>
    <w:p w:rsidR="00000000" w:rsidDel="00000000" w:rsidP="00000000" w:rsidRDefault="00000000" w:rsidRPr="00000000" w14:paraId="000000E1">
      <w:pPr>
        <w:rPr>
          <w:color w:val="434343"/>
          <w:sz w:val="30"/>
          <w:szCs w:val="30"/>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rHeight w:val="500" w:hRule="atLeast"/>
          <w:tblHeader w:val="0"/>
        </w:trPr>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color w:val="434343"/>
                <w:sz w:val="30"/>
                <w:szCs w:val="30"/>
              </w:rPr>
            </w:pPr>
            <w:r w:rsidDel="00000000" w:rsidR="00000000" w:rsidRPr="00000000">
              <w:rPr>
                <w:b w:val="1"/>
                <w:color w:val="434343"/>
                <w:sz w:val="30"/>
                <w:szCs w:val="30"/>
                <w:rtl w:val="0"/>
              </w:rPr>
              <w:t xml:space="preserve">Annulla Prenotazione</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b w:val="1"/>
                <w:color w:val="434343"/>
                <w:sz w:val="26"/>
                <w:szCs w:val="26"/>
              </w:rPr>
            </w:pPr>
            <w:r w:rsidDel="00000000" w:rsidR="00000000" w:rsidRPr="00000000">
              <w:rPr>
                <w:b w:val="1"/>
                <w:color w:val="434343"/>
                <w:sz w:val="26"/>
                <w:szCs w:val="26"/>
                <w:rtl w:val="0"/>
              </w:rPr>
              <w:t xml:space="preserve">ID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color w:val="434343"/>
                <w:sz w:val="26"/>
                <w:szCs w:val="26"/>
              </w:rPr>
            </w:pPr>
            <w:r w:rsidDel="00000000" w:rsidR="00000000" w:rsidRPr="00000000">
              <w:rPr>
                <w:color w:val="434343"/>
                <w:sz w:val="26"/>
                <w:szCs w:val="26"/>
                <w:rtl w:val="0"/>
              </w:rPr>
              <w:t xml:space="preserve">CU2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color w:val="434343"/>
                <w:sz w:val="26"/>
                <w:szCs w:val="26"/>
              </w:rPr>
            </w:pPr>
            <w:r w:rsidDel="00000000" w:rsidR="00000000" w:rsidRPr="00000000">
              <w:rPr>
                <w:b w:val="1"/>
                <w:color w:val="434343"/>
                <w:sz w:val="26"/>
                <w:szCs w:val="26"/>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color w:val="434343"/>
                <w:sz w:val="26"/>
                <w:szCs w:val="26"/>
              </w:rPr>
            </w:pPr>
            <w:r w:rsidDel="00000000" w:rsidR="00000000" w:rsidRPr="00000000">
              <w:rPr>
                <w:color w:val="434343"/>
                <w:sz w:val="26"/>
                <w:szCs w:val="26"/>
                <w:rtl w:val="0"/>
              </w:rPr>
              <w:t xml:space="preserve">Amministratore e Studente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color w:val="434343"/>
                <w:sz w:val="26"/>
                <w:szCs w:val="26"/>
              </w:rPr>
            </w:pPr>
            <w:r w:rsidDel="00000000" w:rsidR="00000000" w:rsidRPr="00000000">
              <w:rPr>
                <w:b w:val="1"/>
                <w:color w:val="434343"/>
                <w:sz w:val="26"/>
                <w:szCs w:val="2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22"/>
              </w:numPr>
              <w:spacing w:line="240" w:lineRule="auto"/>
              <w:ind w:left="720" w:hanging="360"/>
              <w:rPr>
                <w:color w:val="434343"/>
                <w:sz w:val="26"/>
                <w:szCs w:val="26"/>
              </w:rPr>
            </w:pPr>
            <w:r w:rsidDel="00000000" w:rsidR="00000000" w:rsidRPr="00000000">
              <w:rPr>
                <w:color w:val="434343"/>
                <w:sz w:val="26"/>
                <w:szCs w:val="26"/>
                <w:rtl w:val="0"/>
              </w:rPr>
              <w:t xml:space="preserve">Il calendario è visibile.</w:t>
            </w:r>
          </w:p>
          <w:p w:rsidR="00000000" w:rsidDel="00000000" w:rsidP="00000000" w:rsidRDefault="00000000" w:rsidRPr="00000000" w14:paraId="000000EA">
            <w:pPr>
              <w:widowControl w:val="0"/>
              <w:numPr>
                <w:ilvl w:val="0"/>
                <w:numId w:val="22"/>
              </w:numPr>
              <w:spacing w:line="240" w:lineRule="auto"/>
              <w:ind w:left="720" w:hanging="360"/>
              <w:rPr>
                <w:color w:val="434343"/>
                <w:sz w:val="26"/>
                <w:szCs w:val="26"/>
              </w:rPr>
            </w:pPr>
            <w:r w:rsidDel="00000000" w:rsidR="00000000" w:rsidRPr="00000000">
              <w:rPr>
                <w:color w:val="434343"/>
                <w:sz w:val="26"/>
                <w:szCs w:val="26"/>
                <w:rtl w:val="0"/>
              </w:rPr>
              <w:t xml:space="preserve">Sono presenti fasce orarie prenotate.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b w:val="1"/>
                <w:color w:val="434343"/>
                <w:sz w:val="26"/>
                <w:szCs w:val="26"/>
              </w:rPr>
            </w:pPr>
            <w:r w:rsidDel="00000000" w:rsidR="00000000" w:rsidRPr="00000000">
              <w:rPr>
                <w:b w:val="1"/>
                <w:color w:val="434343"/>
                <w:sz w:val="26"/>
                <w:szCs w:val="26"/>
                <w:rtl w:val="0"/>
              </w:rPr>
              <w:t xml:space="preserve">Sequenza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numPr>
                <w:ilvl w:val="0"/>
                <w:numId w:val="28"/>
              </w:numPr>
              <w:spacing w:line="240" w:lineRule="auto"/>
              <w:ind w:left="720" w:hanging="360"/>
              <w:rPr>
                <w:color w:val="434343"/>
                <w:sz w:val="26"/>
                <w:szCs w:val="26"/>
              </w:rPr>
            </w:pPr>
            <w:r w:rsidDel="00000000" w:rsidR="00000000" w:rsidRPr="00000000">
              <w:rPr>
                <w:color w:val="434343"/>
                <w:sz w:val="26"/>
                <w:szCs w:val="26"/>
                <w:rtl w:val="0"/>
              </w:rPr>
              <w:t xml:space="preserve">Il caso d’uso inizia quando l’utente (amministratore o studente) seleziona la prenotazione da rimuovere.</w:t>
            </w:r>
          </w:p>
          <w:p w:rsidR="00000000" w:rsidDel="00000000" w:rsidP="00000000" w:rsidRDefault="00000000" w:rsidRPr="00000000" w14:paraId="000000ED">
            <w:pPr>
              <w:widowControl w:val="0"/>
              <w:numPr>
                <w:ilvl w:val="0"/>
                <w:numId w:val="28"/>
              </w:numPr>
              <w:spacing w:line="240" w:lineRule="auto"/>
              <w:ind w:left="720" w:hanging="360"/>
              <w:rPr>
                <w:color w:val="434343"/>
                <w:sz w:val="26"/>
                <w:szCs w:val="26"/>
              </w:rPr>
            </w:pPr>
            <w:r w:rsidDel="00000000" w:rsidR="00000000" w:rsidRPr="00000000">
              <w:rPr>
                <w:color w:val="434343"/>
                <w:sz w:val="26"/>
                <w:szCs w:val="26"/>
                <w:rtl w:val="0"/>
              </w:rPr>
              <w:t xml:space="preserve">L’utente conferma l’eliminazione della prenotazione.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numPr>
                <w:ilvl w:val="0"/>
                <w:numId w:val="29"/>
              </w:numPr>
              <w:spacing w:line="240" w:lineRule="auto"/>
              <w:ind w:left="720" w:hanging="360"/>
              <w:rPr>
                <w:color w:val="434343"/>
                <w:sz w:val="26"/>
                <w:szCs w:val="26"/>
              </w:rPr>
            </w:pPr>
            <w:r w:rsidDel="00000000" w:rsidR="00000000" w:rsidRPr="00000000">
              <w:rPr>
                <w:color w:val="434343"/>
                <w:sz w:val="26"/>
                <w:szCs w:val="26"/>
                <w:rtl w:val="0"/>
              </w:rPr>
              <w:t xml:space="preserve">Il sistema aggiorna il calendario eliminando la prenotazione.</w:t>
            </w:r>
          </w:p>
        </w:tc>
      </w:tr>
    </w:tbl>
    <w:p w:rsidR="00000000" w:rsidDel="00000000" w:rsidP="00000000" w:rsidRDefault="00000000" w:rsidRPr="00000000" w14:paraId="000000F0">
      <w:pPr>
        <w:rPr>
          <w:color w:val="434343"/>
          <w:sz w:val="30"/>
          <w:szCs w:val="30"/>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rHeight w:val="500" w:hRule="atLeast"/>
          <w:tblHeader w:val="0"/>
        </w:trPr>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b w:val="1"/>
                <w:color w:val="434343"/>
                <w:sz w:val="30"/>
                <w:szCs w:val="30"/>
              </w:rPr>
            </w:pPr>
            <w:r w:rsidDel="00000000" w:rsidR="00000000" w:rsidRPr="00000000">
              <w:rPr>
                <w:b w:val="1"/>
                <w:color w:val="434343"/>
                <w:sz w:val="30"/>
                <w:szCs w:val="30"/>
                <w:rtl w:val="0"/>
              </w:rPr>
              <w:t xml:space="preserve">Modifica Calendario Disponibilità</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b w:val="1"/>
                <w:color w:val="434343"/>
                <w:sz w:val="26"/>
                <w:szCs w:val="26"/>
              </w:rPr>
            </w:pPr>
            <w:r w:rsidDel="00000000" w:rsidR="00000000" w:rsidRPr="00000000">
              <w:rPr>
                <w:b w:val="1"/>
                <w:color w:val="434343"/>
                <w:sz w:val="26"/>
                <w:szCs w:val="26"/>
                <w:rtl w:val="0"/>
              </w:rPr>
              <w:t xml:space="preserve">ID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color w:val="434343"/>
                <w:sz w:val="26"/>
                <w:szCs w:val="26"/>
              </w:rPr>
            </w:pPr>
            <w:r w:rsidDel="00000000" w:rsidR="00000000" w:rsidRPr="00000000">
              <w:rPr>
                <w:color w:val="434343"/>
                <w:sz w:val="26"/>
                <w:szCs w:val="26"/>
                <w:rtl w:val="0"/>
              </w:rPr>
              <w:t xml:space="preserve">CU3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color w:val="434343"/>
                <w:sz w:val="26"/>
                <w:szCs w:val="26"/>
              </w:rPr>
            </w:pPr>
            <w:r w:rsidDel="00000000" w:rsidR="00000000" w:rsidRPr="00000000">
              <w:rPr>
                <w:b w:val="1"/>
                <w:color w:val="434343"/>
                <w:sz w:val="26"/>
                <w:szCs w:val="26"/>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color w:val="434343"/>
                <w:sz w:val="26"/>
                <w:szCs w:val="26"/>
              </w:rPr>
            </w:pPr>
            <w:r w:rsidDel="00000000" w:rsidR="00000000" w:rsidRPr="00000000">
              <w:rPr>
                <w:color w:val="434343"/>
                <w:sz w:val="26"/>
                <w:szCs w:val="26"/>
                <w:rtl w:val="0"/>
              </w:rPr>
              <w:t xml:space="preserve">Amministratore e Istruttore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color w:val="434343"/>
                <w:sz w:val="26"/>
                <w:szCs w:val="26"/>
              </w:rPr>
            </w:pPr>
            <w:r w:rsidDel="00000000" w:rsidR="00000000" w:rsidRPr="00000000">
              <w:rPr>
                <w:b w:val="1"/>
                <w:color w:val="434343"/>
                <w:sz w:val="26"/>
                <w:szCs w:val="2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2"/>
              </w:numPr>
              <w:spacing w:line="240" w:lineRule="auto"/>
              <w:ind w:left="720" w:hanging="360"/>
              <w:rPr>
                <w:color w:val="434343"/>
                <w:sz w:val="26"/>
                <w:szCs w:val="26"/>
              </w:rPr>
            </w:pPr>
            <w:r w:rsidDel="00000000" w:rsidR="00000000" w:rsidRPr="00000000">
              <w:rPr>
                <w:color w:val="434343"/>
                <w:sz w:val="26"/>
                <w:szCs w:val="26"/>
                <w:rtl w:val="0"/>
              </w:rPr>
              <w:t xml:space="preserve">Il calendario è visibile.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b w:val="1"/>
                <w:color w:val="434343"/>
                <w:sz w:val="26"/>
                <w:szCs w:val="26"/>
              </w:rPr>
            </w:pPr>
            <w:r w:rsidDel="00000000" w:rsidR="00000000" w:rsidRPr="00000000">
              <w:rPr>
                <w:b w:val="1"/>
                <w:color w:val="434343"/>
                <w:sz w:val="26"/>
                <w:szCs w:val="26"/>
                <w:rtl w:val="0"/>
              </w:rPr>
              <w:t xml:space="preserve">Sequenza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numPr>
                <w:ilvl w:val="0"/>
                <w:numId w:val="26"/>
              </w:numPr>
              <w:spacing w:line="240" w:lineRule="auto"/>
              <w:ind w:left="720" w:hanging="360"/>
              <w:rPr>
                <w:color w:val="434343"/>
                <w:sz w:val="26"/>
                <w:szCs w:val="26"/>
              </w:rPr>
            </w:pPr>
            <w:r w:rsidDel="00000000" w:rsidR="00000000" w:rsidRPr="00000000">
              <w:rPr>
                <w:color w:val="434343"/>
                <w:sz w:val="26"/>
                <w:szCs w:val="26"/>
                <w:rtl w:val="0"/>
              </w:rPr>
              <w:t xml:space="preserve">Il caso d’uso ha inizio quando l’utente (amministratore o istruttore) seleziona una fascia oraria.</w:t>
            </w:r>
          </w:p>
          <w:p w:rsidR="00000000" w:rsidDel="00000000" w:rsidP="00000000" w:rsidRDefault="00000000" w:rsidRPr="00000000" w14:paraId="000000FB">
            <w:pPr>
              <w:widowControl w:val="0"/>
              <w:numPr>
                <w:ilvl w:val="0"/>
                <w:numId w:val="26"/>
              </w:numPr>
              <w:spacing w:line="240" w:lineRule="auto"/>
              <w:ind w:left="720" w:hanging="360"/>
              <w:rPr>
                <w:color w:val="434343"/>
                <w:sz w:val="26"/>
                <w:szCs w:val="26"/>
                <w:u w:val="none"/>
              </w:rPr>
            </w:pPr>
            <w:r w:rsidDel="00000000" w:rsidR="00000000" w:rsidRPr="00000000">
              <w:rPr>
                <w:color w:val="434343"/>
                <w:sz w:val="26"/>
                <w:szCs w:val="26"/>
                <w:rtl w:val="0"/>
              </w:rPr>
              <w:t xml:space="preserve">Se l’utente seleziona “</w:t>
            </w:r>
            <w:commentRangeStart w:id="3"/>
            <w:r w:rsidDel="00000000" w:rsidR="00000000" w:rsidRPr="00000000">
              <w:rPr>
                <w:color w:val="434343"/>
                <w:sz w:val="26"/>
                <w:szCs w:val="26"/>
                <w:rtl w:val="0"/>
              </w:rPr>
              <w:t xml:space="preserve">aggiungi</w:t>
            </w:r>
            <w:commentRangeEnd w:id="3"/>
            <w:r w:rsidDel="00000000" w:rsidR="00000000" w:rsidRPr="00000000">
              <w:commentReference w:id="3"/>
            </w:r>
            <w:r w:rsidDel="00000000" w:rsidR="00000000" w:rsidRPr="00000000">
              <w:rPr>
                <w:color w:val="434343"/>
                <w:sz w:val="26"/>
                <w:szCs w:val="26"/>
                <w:rtl w:val="0"/>
              </w:rPr>
              <w:t xml:space="preserve">”</w:t>
            </w:r>
          </w:p>
          <w:p w:rsidR="00000000" w:rsidDel="00000000" w:rsidP="00000000" w:rsidRDefault="00000000" w:rsidRPr="00000000" w14:paraId="000000FC">
            <w:pPr>
              <w:widowControl w:val="0"/>
              <w:numPr>
                <w:ilvl w:val="1"/>
                <w:numId w:val="26"/>
              </w:numPr>
              <w:spacing w:line="240" w:lineRule="auto"/>
              <w:ind w:left="1440" w:hanging="360"/>
              <w:rPr>
                <w:color w:val="434343"/>
                <w:sz w:val="26"/>
                <w:szCs w:val="26"/>
              </w:rPr>
            </w:pPr>
            <w:r w:rsidDel="00000000" w:rsidR="00000000" w:rsidRPr="00000000">
              <w:rPr>
                <w:color w:val="434343"/>
                <w:sz w:val="26"/>
                <w:szCs w:val="26"/>
                <w:rtl w:val="0"/>
              </w:rPr>
              <w:t xml:space="preserve">S</w:t>
            </w:r>
            <w:r w:rsidDel="00000000" w:rsidR="00000000" w:rsidRPr="00000000">
              <w:rPr>
                <w:color w:val="434343"/>
                <w:sz w:val="26"/>
                <w:szCs w:val="26"/>
                <w:rtl w:val="0"/>
              </w:rPr>
              <w:t xml:space="preserve">e è l’amministratore</w:t>
            </w:r>
          </w:p>
          <w:p w:rsidR="00000000" w:rsidDel="00000000" w:rsidP="00000000" w:rsidRDefault="00000000" w:rsidRPr="00000000" w14:paraId="000000FD">
            <w:pPr>
              <w:widowControl w:val="0"/>
              <w:numPr>
                <w:ilvl w:val="2"/>
                <w:numId w:val="26"/>
              </w:numPr>
              <w:spacing w:line="240" w:lineRule="auto"/>
              <w:ind w:left="2160" w:hanging="360"/>
              <w:rPr>
                <w:color w:val="434343"/>
                <w:sz w:val="26"/>
                <w:szCs w:val="26"/>
                <w:u w:val="none"/>
              </w:rPr>
            </w:pPr>
            <w:r w:rsidDel="00000000" w:rsidR="00000000" w:rsidRPr="00000000">
              <w:rPr>
                <w:color w:val="434343"/>
                <w:sz w:val="26"/>
                <w:szCs w:val="26"/>
                <w:rtl w:val="0"/>
              </w:rPr>
              <w:t xml:space="preserve">Seleziona l’istruttore</w:t>
            </w:r>
            <w:r w:rsidDel="00000000" w:rsidR="00000000" w:rsidRPr="00000000">
              <w:rPr>
                <w:color w:val="434343"/>
                <w:sz w:val="26"/>
                <w:szCs w:val="26"/>
                <w:rtl w:val="0"/>
              </w:rPr>
              <w:t xml:space="preserve">.</w:t>
            </w:r>
          </w:p>
          <w:p w:rsidR="00000000" w:rsidDel="00000000" w:rsidP="00000000" w:rsidRDefault="00000000" w:rsidRPr="00000000" w14:paraId="000000FE">
            <w:pPr>
              <w:widowControl w:val="0"/>
              <w:numPr>
                <w:ilvl w:val="1"/>
                <w:numId w:val="26"/>
              </w:numPr>
              <w:spacing w:line="240" w:lineRule="auto"/>
              <w:ind w:left="1440" w:hanging="360"/>
              <w:rPr>
                <w:color w:val="434343"/>
                <w:sz w:val="26"/>
                <w:szCs w:val="26"/>
              </w:rPr>
            </w:pPr>
            <w:r w:rsidDel="00000000" w:rsidR="00000000" w:rsidRPr="00000000">
              <w:rPr>
                <w:color w:val="434343"/>
                <w:sz w:val="26"/>
                <w:szCs w:val="26"/>
                <w:rtl w:val="0"/>
              </w:rPr>
              <w:t xml:space="preserve">L’utente conferma l’aggiunta.</w:t>
            </w:r>
          </w:p>
          <w:p w:rsidR="00000000" w:rsidDel="00000000" w:rsidP="00000000" w:rsidRDefault="00000000" w:rsidRPr="00000000" w14:paraId="000000FF">
            <w:pPr>
              <w:widowControl w:val="0"/>
              <w:numPr>
                <w:ilvl w:val="0"/>
                <w:numId w:val="26"/>
              </w:numPr>
              <w:spacing w:line="240" w:lineRule="auto"/>
              <w:ind w:left="720" w:hanging="360"/>
              <w:rPr>
                <w:color w:val="434343"/>
                <w:sz w:val="26"/>
                <w:szCs w:val="26"/>
              </w:rPr>
            </w:pPr>
            <w:r w:rsidDel="00000000" w:rsidR="00000000" w:rsidRPr="00000000">
              <w:rPr>
                <w:color w:val="434343"/>
                <w:sz w:val="26"/>
                <w:szCs w:val="26"/>
                <w:rtl w:val="0"/>
              </w:rPr>
              <w:t xml:space="preserve">Se l’utente seleziona “elimina”</w:t>
            </w:r>
          </w:p>
          <w:p w:rsidR="00000000" w:rsidDel="00000000" w:rsidP="00000000" w:rsidRDefault="00000000" w:rsidRPr="00000000" w14:paraId="00000100">
            <w:pPr>
              <w:widowControl w:val="0"/>
              <w:numPr>
                <w:ilvl w:val="1"/>
                <w:numId w:val="26"/>
              </w:numPr>
              <w:spacing w:line="240" w:lineRule="auto"/>
              <w:ind w:left="1440" w:hanging="360"/>
              <w:rPr>
                <w:color w:val="434343"/>
                <w:sz w:val="26"/>
                <w:szCs w:val="26"/>
              </w:rPr>
            </w:pPr>
            <w:r w:rsidDel="00000000" w:rsidR="00000000" w:rsidRPr="00000000">
              <w:rPr>
                <w:color w:val="434343"/>
                <w:sz w:val="26"/>
                <w:szCs w:val="26"/>
                <w:rtl w:val="0"/>
              </w:rPr>
              <w:t xml:space="preserve">L’utente conferma l’eliminazione.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numPr>
                <w:ilvl w:val="0"/>
                <w:numId w:val="20"/>
              </w:numPr>
              <w:spacing w:line="240" w:lineRule="auto"/>
              <w:ind w:left="720" w:hanging="360"/>
              <w:rPr>
                <w:color w:val="434343"/>
                <w:sz w:val="26"/>
                <w:szCs w:val="26"/>
              </w:rPr>
            </w:pPr>
            <w:r w:rsidDel="00000000" w:rsidR="00000000" w:rsidRPr="00000000">
              <w:rPr>
                <w:color w:val="434343"/>
                <w:sz w:val="26"/>
                <w:szCs w:val="26"/>
                <w:rtl w:val="0"/>
              </w:rPr>
              <w:t xml:space="preserve">Il sistema riceve i dati.</w:t>
            </w:r>
          </w:p>
          <w:p w:rsidR="00000000" w:rsidDel="00000000" w:rsidP="00000000" w:rsidRDefault="00000000" w:rsidRPr="00000000" w14:paraId="00000103">
            <w:pPr>
              <w:widowControl w:val="0"/>
              <w:numPr>
                <w:ilvl w:val="0"/>
                <w:numId w:val="20"/>
              </w:numPr>
              <w:spacing w:line="240" w:lineRule="auto"/>
              <w:ind w:left="720" w:hanging="360"/>
              <w:rPr>
                <w:color w:val="434343"/>
                <w:sz w:val="26"/>
                <w:szCs w:val="26"/>
                <w:u w:val="none"/>
              </w:rPr>
            </w:pPr>
            <w:r w:rsidDel="00000000" w:rsidR="00000000" w:rsidRPr="00000000">
              <w:rPr>
                <w:color w:val="434343"/>
                <w:sz w:val="26"/>
                <w:szCs w:val="26"/>
                <w:rtl w:val="0"/>
              </w:rPr>
              <w:t xml:space="preserve">Il sistema aggiorna il calendario.</w:t>
            </w:r>
          </w:p>
        </w:tc>
      </w:tr>
    </w:tbl>
    <w:p w:rsidR="00000000" w:rsidDel="00000000" w:rsidP="00000000" w:rsidRDefault="00000000" w:rsidRPr="00000000" w14:paraId="00000104">
      <w:pPr>
        <w:rPr>
          <w:sz w:val="30"/>
          <w:szCs w:val="30"/>
        </w:rPr>
      </w:pPr>
      <w:r w:rsidDel="00000000" w:rsidR="00000000" w:rsidRPr="00000000">
        <w:rPr>
          <w:rtl w:val="0"/>
        </w:rPr>
      </w:r>
    </w:p>
    <w:p w:rsidR="00000000" w:rsidDel="00000000" w:rsidP="00000000" w:rsidRDefault="00000000" w:rsidRPr="00000000" w14:paraId="00000105">
      <w:pPr>
        <w:rPr>
          <w:sz w:val="30"/>
          <w:szCs w:val="30"/>
        </w:rPr>
      </w:pPr>
      <w:r w:rsidDel="00000000" w:rsidR="00000000" w:rsidRPr="00000000">
        <w:rPr>
          <w:rtl w:val="0"/>
        </w:rPr>
      </w:r>
    </w:p>
    <w:p w:rsidR="00000000" w:rsidDel="00000000" w:rsidP="00000000" w:rsidRDefault="00000000" w:rsidRPr="00000000" w14:paraId="00000106">
      <w:pPr>
        <w:rPr>
          <w:sz w:val="30"/>
          <w:szCs w:val="30"/>
        </w:rPr>
      </w:pPr>
      <w:r w:rsidDel="00000000" w:rsidR="00000000" w:rsidRPr="00000000">
        <w:rPr>
          <w:rtl w:val="0"/>
        </w:rPr>
      </w:r>
    </w:p>
    <w:p w:rsidR="00000000" w:rsidDel="00000000" w:rsidP="00000000" w:rsidRDefault="00000000" w:rsidRPr="00000000" w14:paraId="00000107">
      <w:pPr>
        <w:rPr>
          <w:sz w:val="30"/>
          <w:szCs w:val="30"/>
        </w:rPr>
      </w:pPr>
      <w:r w:rsidDel="00000000" w:rsidR="00000000" w:rsidRPr="00000000">
        <w:rPr>
          <w:rtl w:val="0"/>
        </w:rPr>
      </w:r>
    </w:p>
    <w:p w:rsidR="00000000" w:rsidDel="00000000" w:rsidP="00000000" w:rsidRDefault="00000000" w:rsidRPr="00000000" w14:paraId="00000108">
      <w:pPr>
        <w:rPr>
          <w:sz w:val="30"/>
          <w:szCs w:val="30"/>
        </w:rPr>
      </w:pPr>
      <w:r w:rsidDel="00000000" w:rsidR="00000000" w:rsidRPr="00000000">
        <w:rPr>
          <w:rtl w:val="0"/>
        </w:rPr>
      </w:r>
    </w:p>
    <w:p w:rsidR="00000000" w:rsidDel="00000000" w:rsidP="00000000" w:rsidRDefault="00000000" w:rsidRPr="00000000" w14:paraId="00000109">
      <w:pPr>
        <w:rPr>
          <w:sz w:val="30"/>
          <w:szCs w:val="30"/>
        </w:rPr>
      </w:pPr>
      <w:r w:rsidDel="00000000" w:rsidR="00000000" w:rsidRPr="00000000">
        <w:rPr>
          <w:rtl w:val="0"/>
        </w:rPr>
      </w:r>
    </w:p>
    <w:p w:rsidR="00000000" w:rsidDel="00000000" w:rsidP="00000000" w:rsidRDefault="00000000" w:rsidRPr="00000000" w14:paraId="0000010A">
      <w:pPr>
        <w:rPr>
          <w:sz w:val="30"/>
          <w:szCs w:val="30"/>
        </w:rPr>
      </w:pPr>
      <w:r w:rsidDel="00000000" w:rsidR="00000000" w:rsidRPr="00000000">
        <w:rPr>
          <w:rtl w:val="0"/>
        </w:rPr>
      </w:r>
    </w:p>
    <w:p w:rsidR="00000000" w:rsidDel="00000000" w:rsidP="00000000" w:rsidRDefault="00000000" w:rsidRPr="00000000" w14:paraId="0000010B">
      <w:pPr>
        <w:rPr>
          <w:sz w:val="30"/>
          <w:szCs w:val="30"/>
        </w:rPr>
      </w:pPr>
      <w:r w:rsidDel="00000000" w:rsidR="00000000" w:rsidRPr="00000000">
        <w:rPr>
          <w:rtl w:val="0"/>
        </w:rPr>
      </w:r>
    </w:p>
    <w:p w:rsidR="00000000" w:rsidDel="00000000" w:rsidP="00000000" w:rsidRDefault="00000000" w:rsidRPr="00000000" w14:paraId="0000010C">
      <w:pPr>
        <w:rPr>
          <w:sz w:val="30"/>
          <w:szCs w:val="30"/>
        </w:rPr>
      </w:pPr>
      <w:r w:rsidDel="00000000" w:rsidR="00000000" w:rsidRPr="00000000">
        <w:rPr>
          <w:rtl w:val="0"/>
        </w:rPr>
      </w:r>
    </w:p>
    <w:p w:rsidR="00000000" w:rsidDel="00000000" w:rsidP="00000000" w:rsidRDefault="00000000" w:rsidRPr="00000000" w14:paraId="0000010D">
      <w:pPr>
        <w:rPr>
          <w:sz w:val="30"/>
          <w:szCs w:val="30"/>
        </w:rPr>
      </w:pPr>
      <w:r w:rsidDel="00000000" w:rsidR="00000000" w:rsidRPr="00000000">
        <w:rPr>
          <w:rtl w:val="0"/>
        </w:rPr>
      </w:r>
    </w:p>
    <w:p w:rsidR="00000000" w:rsidDel="00000000" w:rsidP="00000000" w:rsidRDefault="00000000" w:rsidRPr="00000000" w14:paraId="0000010E">
      <w:pPr>
        <w:rPr>
          <w:sz w:val="30"/>
          <w:szCs w:val="30"/>
        </w:rPr>
      </w:pPr>
      <w:r w:rsidDel="00000000" w:rsidR="00000000" w:rsidRPr="00000000">
        <w:rPr>
          <w:rtl w:val="0"/>
        </w:rPr>
      </w:r>
    </w:p>
    <w:p w:rsidR="00000000" w:rsidDel="00000000" w:rsidP="00000000" w:rsidRDefault="00000000" w:rsidRPr="00000000" w14:paraId="0000010F">
      <w:pPr>
        <w:rPr>
          <w:sz w:val="30"/>
          <w:szCs w:val="30"/>
        </w:rPr>
      </w:pPr>
      <w:r w:rsidDel="00000000" w:rsidR="00000000" w:rsidRPr="00000000">
        <w:rPr>
          <w:rtl w:val="0"/>
        </w:rPr>
      </w:r>
    </w:p>
    <w:p w:rsidR="00000000" w:rsidDel="00000000" w:rsidP="00000000" w:rsidRDefault="00000000" w:rsidRPr="00000000" w14:paraId="00000110">
      <w:pPr>
        <w:rPr>
          <w:sz w:val="30"/>
          <w:szCs w:val="30"/>
        </w:rPr>
      </w:pPr>
      <w:r w:rsidDel="00000000" w:rsidR="00000000" w:rsidRPr="00000000">
        <w:rPr>
          <w:rtl w:val="0"/>
        </w:rPr>
      </w:r>
    </w:p>
    <w:p w:rsidR="00000000" w:rsidDel="00000000" w:rsidP="00000000" w:rsidRDefault="00000000" w:rsidRPr="00000000" w14:paraId="00000111">
      <w:pPr>
        <w:rPr>
          <w:sz w:val="30"/>
          <w:szCs w:val="30"/>
        </w:rPr>
      </w:pPr>
      <w:r w:rsidDel="00000000" w:rsidR="00000000" w:rsidRPr="00000000">
        <w:rPr>
          <w:rtl w:val="0"/>
        </w:rPr>
      </w:r>
    </w:p>
    <w:p w:rsidR="00000000" w:rsidDel="00000000" w:rsidP="00000000" w:rsidRDefault="00000000" w:rsidRPr="00000000" w14:paraId="00000112">
      <w:pPr>
        <w:rPr>
          <w:sz w:val="30"/>
          <w:szCs w:val="30"/>
        </w:rPr>
      </w:pPr>
      <w:r w:rsidDel="00000000" w:rsidR="00000000" w:rsidRPr="00000000">
        <w:rPr>
          <w:rtl w:val="0"/>
        </w:rPr>
      </w:r>
    </w:p>
    <w:p w:rsidR="00000000" w:rsidDel="00000000" w:rsidP="00000000" w:rsidRDefault="00000000" w:rsidRPr="00000000" w14:paraId="00000113">
      <w:pPr>
        <w:rPr>
          <w:sz w:val="30"/>
          <w:szCs w:val="30"/>
        </w:rPr>
      </w:pPr>
      <w:r w:rsidDel="00000000" w:rsidR="00000000" w:rsidRPr="00000000">
        <w:rPr>
          <w:rtl w:val="0"/>
        </w:rPr>
      </w:r>
    </w:p>
    <w:p w:rsidR="00000000" w:rsidDel="00000000" w:rsidP="00000000" w:rsidRDefault="00000000" w:rsidRPr="00000000" w14:paraId="00000114">
      <w:pPr>
        <w:rPr>
          <w:sz w:val="30"/>
          <w:szCs w:val="30"/>
        </w:rPr>
      </w:pPr>
      <w:r w:rsidDel="00000000" w:rsidR="00000000" w:rsidRPr="00000000">
        <w:rPr>
          <w:rtl w:val="0"/>
        </w:rPr>
      </w:r>
    </w:p>
    <w:p w:rsidR="00000000" w:rsidDel="00000000" w:rsidP="00000000" w:rsidRDefault="00000000" w:rsidRPr="00000000" w14:paraId="00000115">
      <w:pPr>
        <w:rPr>
          <w:sz w:val="30"/>
          <w:szCs w:val="30"/>
        </w:rPr>
      </w:pPr>
      <w:r w:rsidDel="00000000" w:rsidR="00000000" w:rsidRPr="00000000">
        <w:rPr>
          <w:rtl w:val="0"/>
        </w:rPr>
      </w:r>
    </w:p>
    <w:p w:rsidR="00000000" w:rsidDel="00000000" w:rsidP="00000000" w:rsidRDefault="00000000" w:rsidRPr="00000000" w14:paraId="00000116">
      <w:pPr>
        <w:rPr>
          <w:sz w:val="30"/>
          <w:szCs w:val="30"/>
        </w:rPr>
      </w:pPr>
      <w:r w:rsidDel="00000000" w:rsidR="00000000" w:rsidRPr="00000000">
        <w:rPr>
          <w:rtl w:val="0"/>
        </w:rPr>
      </w:r>
    </w:p>
    <w:p w:rsidR="00000000" w:rsidDel="00000000" w:rsidP="00000000" w:rsidRDefault="00000000" w:rsidRPr="00000000" w14:paraId="00000117">
      <w:pPr>
        <w:rPr>
          <w:sz w:val="30"/>
          <w:szCs w:val="30"/>
        </w:rPr>
      </w:pPr>
      <w:r w:rsidDel="00000000" w:rsidR="00000000" w:rsidRPr="00000000">
        <w:rPr>
          <w:rtl w:val="0"/>
        </w:rPr>
      </w:r>
    </w:p>
    <w:p w:rsidR="00000000" w:rsidDel="00000000" w:rsidP="00000000" w:rsidRDefault="00000000" w:rsidRPr="00000000" w14:paraId="00000118">
      <w:pPr>
        <w:rPr>
          <w:sz w:val="30"/>
          <w:szCs w:val="30"/>
        </w:rPr>
      </w:pPr>
      <w:r w:rsidDel="00000000" w:rsidR="00000000" w:rsidRPr="00000000">
        <w:rPr>
          <w:rtl w:val="0"/>
        </w:rPr>
      </w:r>
    </w:p>
    <w:p w:rsidR="00000000" w:rsidDel="00000000" w:rsidP="00000000" w:rsidRDefault="00000000" w:rsidRPr="00000000" w14:paraId="00000119">
      <w:pPr>
        <w:rPr>
          <w:sz w:val="30"/>
          <w:szCs w:val="30"/>
        </w:rPr>
      </w:pPr>
      <w:r w:rsidDel="00000000" w:rsidR="00000000" w:rsidRPr="00000000">
        <w:rPr>
          <w:rtl w:val="0"/>
        </w:rPr>
      </w:r>
    </w:p>
    <w:p w:rsidR="00000000" w:rsidDel="00000000" w:rsidP="00000000" w:rsidRDefault="00000000" w:rsidRPr="00000000" w14:paraId="0000011A">
      <w:pPr>
        <w:rPr>
          <w:sz w:val="30"/>
          <w:szCs w:val="30"/>
        </w:rPr>
      </w:pPr>
      <w:r w:rsidDel="00000000" w:rsidR="00000000" w:rsidRPr="00000000">
        <w:rPr>
          <w:rtl w:val="0"/>
        </w:rPr>
      </w:r>
    </w:p>
    <w:p w:rsidR="00000000" w:rsidDel="00000000" w:rsidP="00000000" w:rsidRDefault="00000000" w:rsidRPr="00000000" w14:paraId="0000011B">
      <w:pPr>
        <w:rPr>
          <w:sz w:val="30"/>
          <w:szCs w:val="30"/>
        </w:rPr>
      </w:pPr>
      <w:r w:rsidDel="00000000" w:rsidR="00000000" w:rsidRPr="00000000">
        <w:rPr>
          <w:rtl w:val="0"/>
        </w:rPr>
      </w:r>
    </w:p>
    <w:p w:rsidR="00000000" w:rsidDel="00000000" w:rsidP="00000000" w:rsidRDefault="00000000" w:rsidRPr="00000000" w14:paraId="0000011C">
      <w:pPr>
        <w:rPr>
          <w:sz w:val="30"/>
          <w:szCs w:val="30"/>
        </w:rPr>
      </w:pPr>
      <w:r w:rsidDel="00000000" w:rsidR="00000000" w:rsidRPr="00000000">
        <w:rPr>
          <w:rtl w:val="0"/>
        </w:rPr>
      </w:r>
    </w:p>
    <w:p w:rsidR="00000000" w:rsidDel="00000000" w:rsidP="00000000" w:rsidRDefault="00000000" w:rsidRPr="00000000" w14:paraId="0000011D">
      <w:pPr>
        <w:rPr>
          <w:sz w:val="30"/>
          <w:szCs w:val="3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137427</wp:posOffset>
            </wp:positionV>
            <wp:extent cx="5731200" cy="4876800"/>
            <wp:effectExtent b="0" l="0" r="0" t="0"/>
            <wp:wrapTopAndBottom distB="114300" distT="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4876800"/>
                    </a:xfrm>
                    <a:prstGeom prst="rect"/>
                    <a:ln/>
                  </pic:spPr>
                </pic:pic>
              </a:graphicData>
            </a:graphic>
          </wp:anchor>
        </w:drawing>
      </w:r>
    </w:p>
    <w:p w:rsidR="00000000" w:rsidDel="00000000" w:rsidP="00000000" w:rsidRDefault="00000000" w:rsidRPr="00000000" w14:paraId="0000011E">
      <w:pPr>
        <w:rPr>
          <w:sz w:val="30"/>
          <w:szCs w:val="30"/>
        </w:rPr>
      </w:pPr>
      <w:r w:rsidDel="00000000" w:rsidR="00000000" w:rsidRPr="00000000">
        <w:rPr>
          <w:rtl w:val="0"/>
        </w:rPr>
      </w:r>
    </w:p>
    <w:p w:rsidR="00000000" w:rsidDel="00000000" w:rsidP="00000000" w:rsidRDefault="00000000" w:rsidRPr="00000000" w14:paraId="0000011F">
      <w:pPr>
        <w:rPr>
          <w:sz w:val="30"/>
          <w:szCs w:val="30"/>
        </w:rPr>
      </w:pPr>
      <w:r w:rsidDel="00000000" w:rsidR="00000000" w:rsidRPr="00000000">
        <w:rPr>
          <w:rtl w:val="0"/>
        </w:rPr>
      </w:r>
    </w:p>
    <w:p w:rsidR="00000000" w:rsidDel="00000000" w:rsidP="00000000" w:rsidRDefault="00000000" w:rsidRPr="00000000" w14:paraId="00000120">
      <w:pPr>
        <w:rPr>
          <w:sz w:val="30"/>
          <w:szCs w:val="30"/>
        </w:rPr>
      </w:pPr>
      <w:r w:rsidDel="00000000" w:rsidR="00000000" w:rsidRPr="00000000">
        <w:rPr>
          <w:rtl w:val="0"/>
        </w:rPr>
      </w:r>
    </w:p>
    <w:p w:rsidR="00000000" w:rsidDel="00000000" w:rsidP="00000000" w:rsidRDefault="00000000" w:rsidRPr="00000000" w14:paraId="00000121">
      <w:pPr>
        <w:rPr>
          <w:sz w:val="30"/>
          <w:szCs w:val="30"/>
        </w:rPr>
      </w:pPr>
      <w:r w:rsidDel="00000000" w:rsidR="00000000" w:rsidRPr="00000000">
        <w:rPr>
          <w:rtl w:val="0"/>
        </w:rPr>
      </w:r>
    </w:p>
    <w:p w:rsidR="00000000" w:rsidDel="00000000" w:rsidP="00000000" w:rsidRDefault="00000000" w:rsidRPr="00000000" w14:paraId="00000122">
      <w:pPr>
        <w:rPr>
          <w:sz w:val="30"/>
          <w:szCs w:val="30"/>
        </w:rPr>
      </w:pPr>
      <w:r w:rsidDel="00000000" w:rsidR="00000000" w:rsidRPr="00000000">
        <w:rPr>
          <w:rtl w:val="0"/>
        </w:rPr>
      </w:r>
    </w:p>
    <w:p w:rsidR="00000000" w:rsidDel="00000000" w:rsidP="00000000" w:rsidRDefault="00000000" w:rsidRPr="00000000" w14:paraId="00000123">
      <w:pPr>
        <w:rPr>
          <w:sz w:val="30"/>
          <w:szCs w:val="30"/>
        </w:rPr>
      </w:pPr>
      <w:r w:rsidDel="00000000" w:rsidR="00000000" w:rsidRPr="00000000">
        <w:rPr>
          <w:rtl w:val="0"/>
        </w:rPr>
      </w:r>
    </w:p>
    <w:tbl>
      <w:tblPr>
        <w:tblStyle w:val="Table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rHeight w:val="500" w:hRule="atLeast"/>
          <w:tblHeader w:val="0"/>
        </w:trPr>
        <w:tc>
          <w:tcPr>
            <w:gridSpan w:val="2"/>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b w:val="1"/>
                <w:color w:val="434343"/>
                <w:sz w:val="30"/>
                <w:szCs w:val="30"/>
              </w:rPr>
            </w:pPr>
            <w:r w:rsidDel="00000000" w:rsidR="00000000" w:rsidRPr="00000000">
              <w:rPr>
                <w:b w:val="1"/>
                <w:color w:val="434343"/>
                <w:sz w:val="30"/>
                <w:szCs w:val="30"/>
                <w:rtl w:val="0"/>
              </w:rPr>
              <w:t xml:space="preserve">Login</w:t>
            </w:r>
          </w:p>
        </w:tc>
      </w:tr>
      <w:tr>
        <w:trPr>
          <w:cantSplit w:val="0"/>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color w:val="434343"/>
                <w:sz w:val="26"/>
                <w:szCs w:val="26"/>
              </w:rPr>
            </w:pPr>
            <w:r w:rsidDel="00000000" w:rsidR="00000000" w:rsidRPr="00000000">
              <w:rPr>
                <w:b w:val="1"/>
                <w:color w:val="434343"/>
                <w:sz w:val="26"/>
                <w:szCs w:val="26"/>
                <w:rtl w:val="0"/>
              </w:rPr>
              <w:t xml:space="preserve">ID</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color w:val="434343"/>
                <w:sz w:val="26"/>
                <w:szCs w:val="26"/>
              </w:rPr>
            </w:pPr>
            <w:r w:rsidDel="00000000" w:rsidR="00000000" w:rsidRPr="00000000">
              <w:rPr>
                <w:color w:val="434343"/>
                <w:sz w:val="26"/>
                <w:szCs w:val="26"/>
                <w:rtl w:val="0"/>
              </w:rPr>
              <w:t xml:space="preserve">CU4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color w:val="434343"/>
                <w:sz w:val="26"/>
                <w:szCs w:val="26"/>
              </w:rPr>
            </w:pPr>
            <w:r w:rsidDel="00000000" w:rsidR="00000000" w:rsidRPr="00000000">
              <w:rPr>
                <w:b w:val="1"/>
                <w:color w:val="434343"/>
                <w:sz w:val="26"/>
                <w:szCs w:val="26"/>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color w:val="434343"/>
                <w:sz w:val="26"/>
                <w:szCs w:val="26"/>
              </w:rPr>
            </w:pPr>
            <w:r w:rsidDel="00000000" w:rsidR="00000000" w:rsidRPr="00000000">
              <w:rPr>
                <w:color w:val="434343"/>
                <w:sz w:val="26"/>
                <w:szCs w:val="26"/>
                <w:rtl w:val="0"/>
              </w:rPr>
              <w:t xml:space="preserve">Amministratore, Istruttore e Studente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b w:val="1"/>
                <w:color w:val="434343"/>
                <w:sz w:val="26"/>
                <w:szCs w:val="26"/>
              </w:rPr>
            </w:pPr>
            <w:r w:rsidDel="00000000" w:rsidR="00000000" w:rsidRPr="00000000">
              <w:rPr>
                <w:b w:val="1"/>
                <w:color w:val="434343"/>
                <w:sz w:val="26"/>
                <w:szCs w:val="2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numPr>
                <w:ilvl w:val="0"/>
                <w:numId w:val="3"/>
              </w:numPr>
              <w:spacing w:line="240" w:lineRule="auto"/>
              <w:ind w:left="720" w:hanging="360"/>
              <w:rPr>
                <w:color w:val="434343"/>
                <w:sz w:val="26"/>
                <w:szCs w:val="26"/>
              </w:rPr>
            </w:pPr>
            <w:r w:rsidDel="00000000" w:rsidR="00000000" w:rsidRPr="00000000">
              <w:rPr>
                <w:color w:val="434343"/>
                <w:sz w:val="26"/>
                <w:szCs w:val="26"/>
                <w:rtl w:val="0"/>
              </w:rPr>
              <w:t xml:space="preserve">L’utente (amministratore, istruttore o studente) ha ricevuto le credenziali.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color w:val="434343"/>
                <w:sz w:val="26"/>
                <w:szCs w:val="26"/>
              </w:rPr>
            </w:pPr>
            <w:r w:rsidDel="00000000" w:rsidR="00000000" w:rsidRPr="00000000">
              <w:rPr>
                <w:b w:val="1"/>
                <w:color w:val="434343"/>
                <w:sz w:val="26"/>
                <w:szCs w:val="26"/>
                <w:rtl w:val="0"/>
              </w:rPr>
              <w:t xml:space="preserve">Sequenza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5"/>
              </w:numPr>
              <w:spacing w:line="240" w:lineRule="auto"/>
              <w:ind w:left="720" w:hanging="360"/>
              <w:rPr>
                <w:color w:val="434343"/>
                <w:sz w:val="26"/>
                <w:szCs w:val="26"/>
              </w:rPr>
            </w:pPr>
            <w:r w:rsidDel="00000000" w:rsidR="00000000" w:rsidRPr="00000000">
              <w:rPr>
                <w:color w:val="434343"/>
                <w:sz w:val="26"/>
                <w:szCs w:val="26"/>
                <w:rtl w:val="0"/>
              </w:rPr>
              <w:t xml:space="preserve">Il caso d’uso inizia quando l’utente si collega all’applicazione web.</w:t>
            </w:r>
          </w:p>
          <w:p w:rsidR="00000000" w:rsidDel="00000000" w:rsidP="00000000" w:rsidRDefault="00000000" w:rsidRPr="00000000" w14:paraId="0000012E">
            <w:pPr>
              <w:widowControl w:val="0"/>
              <w:numPr>
                <w:ilvl w:val="0"/>
                <w:numId w:val="5"/>
              </w:numPr>
              <w:spacing w:line="240" w:lineRule="auto"/>
              <w:ind w:left="720" w:hanging="360"/>
              <w:rPr>
                <w:color w:val="434343"/>
                <w:sz w:val="26"/>
                <w:szCs w:val="26"/>
              </w:rPr>
            </w:pPr>
            <w:r w:rsidDel="00000000" w:rsidR="00000000" w:rsidRPr="00000000">
              <w:rPr>
                <w:color w:val="434343"/>
                <w:sz w:val="26"/>
                <w:szCs w:val="26"/>
                <w:rtl w:val="0"/>
              </w:rPr>
              <w:t xml:space="preserve">L’utente inserisce nel form il suo nome utente e la sua password.</w:t>
            </w:r>
          </w:p>
          <w:p w:rsidR="00000000" w:rsidDel="00000000" w:rsidP="00000000" w:rsidRDefault="00000000" w:rsidRPr="00000000" w14:paraId="0000012F">
            <w:pPr>
              <w:widowControl w:val="0"/>
              <w:numPr>
                <w:ilvl w:val="0"/>
                <w:numId w:val="5"/>
              </w:numPr>
              <w:spacing w:line="240" w:lineRule="auto"/>
              <w:ind w:left="720" w:hanging="360"/>
              <w:rPr>
                <w:color w:val="434343"/>
                <w:sz w:val="26"/>
                <w:szCs w:val="26"/>
              </w:rPr>
            </w:pPr>
            <w:r w:rsidDel="00000000" w:rsidR="00000000" w:rsidRPr="00000000">
              <w:rPr>
                <w:color w:val="434343"/>
                <w:sz w:val="26"/>
                <w:szCs w:val="26"/>
                <w:rtl w:val="0"/>
              </w:rPr>
              <w:t xml:space="preserve">Il sistema permette l’accesso 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numPr>
                <w:ilvl w:val="0"/>
                <w:numId w:val="30"/>
              </w:numPr>
              <w:spacing w:line="240" w:lineRule="auto"/>
              <w:ind w:left="720" w:hanging="360"/>
              <w:rPr>
                <w:color w:val="434343"/>
                <w:sz w:val="26"/>
                <w:szCs w:val="26"/>
              </w:rPr>
            </w:pPr>
            <w:r w:rsidDel="00000000" w:rsidR="00000000" w:rsidRPr="00000000">
              <w:rPr>
                <w:color w:val="434343"/>
                <w:sz w:val="26"/>
                <w:szCs w:val="26"/>
                <w:rtl w:val="0"/>
              </w:rPr>
              <w:t xml:space="preserve">Il sistema identifica che tipo di utente ha effettuato l’accesso.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color w:val="434343"/>
                <w:sz w:val="26"/>
                <w:szCs w:val="26"/>
              </w:rPr>
            </w:pPr>
            <w:r w:rsidDel="00000000" w:rsidR="00000000" w:rsidRPr="00000000">
              <w:rPr>
                <w:b w:val="1"/>
                <w:color w:val="434343"/>
                <w:sz w:val="26"/>
                <w:szCs w:val="26"/>
                <w:rtl w:val="0"/>
              </w:rPr>
              <w:t xml:space="preserve">Sequenza 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6"/>
              </w:numPr>
              <w:spacing w:line="240" w:lineRule="auto"/>
              <w:ind w:left="720" w:hanging="360"/>
              <w:rPr>
                <w:color w:val="434343"/>
                <w:sz w:val="26"/>
                <w:szCs w:val="26"/>
              </w:rPr>
            </w:pPr>
            <w:r w:rsidDel="00000000" w:rsidR="00000000" w:rsidRPr="00000000">
              <w:rPr>
                <w:color w:val="434343"/>
                <w:sz w:val="26"/>
                <w:szCs w:val="26"/>
                <w:rtl w:val="0"/>
              </w:rPr>
              <w:t xml:space="preserve">L’utente seleziona “ricordami”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numPr>
                <w:ilvl w:val="0"/>
                <w:numId w:val="31"/>
              </w:numPr>
              <w:spacing w:line="240" w:lineRule="auto"/>
              <w:ind w:left="720" w:hanging="360"/>
              <w:rPr>
                <w:color w:val="434343"/>
                <w:sz w:val="26"/>
                <w:szCs w:val="26"/>
              </w:rPr>
            </w:pPr>
            <w:r w:rsidDel="00000000" w:rsidR="00000000" w:rsidRPr="00000000">
              <w:rPr>
                <w:color w:val="434343"/>
                <w:sz w:val="26"/>
                <w:szCs w:val="26"/>
                <w:rtl w:val="0"/>
              </w:rPr>
              <w:t xml:space="preserve">Il sistema associa il dispositivo utilizzato dall’utente alle credenziali inserite</w:t>
            </w:r>
          </w:p>
          <w:p w:rsidR="00000000" w:rsidDel="00000000" w:rsidP="00000000" w:rsidRDefault="00000000" w:rsidRPr="00000000" w14:paraId="00000136">
            <w:pPr>
              <w:widowControl w:val="0"/>
              <w:numPr>
                <w:ilvl w:val="0"/>
                <w:numId w:val="31"/>
              </w:numPr>
              <w:spacing w:line="240" w:lineRule="auto"/>
              <w:ind w:left="720" w:hanging="360"/>
              <w:rPr>
                <w:color w:val="434343"/>
                <w:sz w:val="26"/>
                <w:szCs w:val="26"/>
              </w:rPr>
            </w:pPr>
            <w:r w:rsidDel="00000000" w:rsidR="00000000" w:rsidRPr="00000000">
              <w:rPr>
                <w:color w:val="434343"/>
                <w:sz w:val="26"/>
                <w:szCs w:val="26"/>
                <w:rtl w:val="0"/>
              </w:rPr>
              <w:t xml:space="preserve">Il sistema permette l’accesso all’utente.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b w:val="1"/>
                <w:color w:val="434343"/>
                <w:sz w:val="26"/>
                <w:szCs w:val="26"/>
              </w:rPr>
            </w:pPr>
            <w:r w:rsidDel="00000000" w:rsidR="00000000" w:rsidRPr="00000000">
              <w:rPr>
                <w:b w:val="1"/>
                <w:color w:val="434343"/>
                <w:sz w:val="26"/>
                <w:szCs w:val="26"/>
                <w:rtl w:val="0"/>
              </w:rPr>
              <w:t xml:space="preserve">Sequenza alternativa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numPr>
                <w:ilvl w:val="0"/>
                <w:numId w:val="12"/>
              </w:numPr>
              <w:spacing w:line="240" w:lineRule="auto"/>
              <w:ind w:left="720" w:hanging="360"/>
              <w:rPr>
                <w:color w:val="434343"/>
                <w:sz w:val="26"/>
                <w:szCs w:val="26"/>
                <w:u w:val="none"/>
              </w:rPr>
            </w:pPr>
            <w:r w:rsidDel="00000000" w:rsidR="00000000" w:rsidRPr="00000000">
              <w:rPr>
                <w:color w:val="434343"/>
                <w:sz w:val="26"/>
                <w:szCs w:val="26"/>
                <w:rtl w:val="0"/>
              </w:rPr>
              <w:t xml:space="preserve">I dati inseriti dall’utente sono errati.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numPr>
                <w:ilvl w:val="0"/>
                <w:numId w:val="10"/>
              </w:numPr>
              <w:spacing w:line="240" w:lineRule="auto"/>
              <w:ind w:left="720" w:hanging="360"/>
              <w:rPr>
                <w:color w:val="434343"/>
                <w:sz w:val="26"/>
                <w:szCs w:val="26"/>
                <w:u w:val="none"/>
              </w:rPr>
            </w:pPr>
            <w:r w:rsidDel="00000000" w:rsidR="00000000" w:rsidRPr="00000000">
              <w:rPr>
                <w:color w:val="434343"/>
                <w:sz w:val="26"/>
                <w:szCs w:val="26"/>
                <w:rtl w:val="0"/>
              </w:rPr>
              <w:t xml:space="preserve">Il sistema non permette l’accesso.</w:t>
            </w:r>
          </w:p>
        </w:tc>
      </w:tr>
    </w:tbl>
    <w:p w:rsidR="00000000" w:rsidDel="00000000" w:rsidP="00000000" w:rsidRDefault="00000000" w:rsidRPr="00000000" w14:paraId="0000013B">
      <w:pPr>
        <w:rPr>
          <w:color w:val="434343"/>
          <w:sz w:val="30"/>
          <w:szCs w:val="30"/>
        </w:rPr>
      </w:pPr>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color w:val="434343"/>
                <w:sz w:val="30"/>
                <w:szCs w:val="30"/>
              </w:rPr>
            </w:pPr>
            <w:r w:rsidDel="00000000" w:rsidR="00000000" w:rsidRPr="00000000">
              <w:rPr>
                <w:b w:val="1"/>
                <w:color w:val="434343"/>
                <w:sz w:val="30"/>
                <w:szCs w:val="30"/>
                <w:rtl w:val="0"/>
              </w:rPr>
              <w:t xml:space="preserve">Crea e Modifica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b w:val="1"/>
                <w:color w:val="434343"/>
                <w:sz w:val="26"/>
                <w:szCs w:val="26"/>
              </w:rPr>
            </w:pPr>
            <w:r w:rsidDel="00000000" w:rsidR="00000000" w:rsidRPr="00000000">
              <w:rPr>
                <w:b w:val="1"/>
                <w:color w:val="434343"/>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color w:val="434343"/>
                <w:sz w:val="26"/>
                <w:szCs w:val="26"/>
              </w:rPr>
            </w:pPr>
            <w:r w:rsidDel="00000000" w:rsidR="00000000" w:rsidRPr="00000000">
              <w:rPr>
                <w:color w:val="434343"/>
                <w:sz w:val="26"/>
                <w:szCs w:val="26"/>
                <w:rtl w:val="0"/>
              </w:rPr>
              <w:t xml:space="preserve">CU5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color w:val="434343"/>
                <w:sz w:val="26"/>
                <w:szCs w:val="26"/>
              </w:rPr>
            </w:pPr>
            <w:r w:rsidDel="00000000" w:rsidR="00000000" w:rsidRPr="00000000">
              <w:rPr>
                <w:b w:val="1"/>
                <w:color w:val="434343"/>
                <w:sz w:val="26"/>
                <w:szCs w:val="26"/>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color w:val="434343"/>
                <w:sz w:val="26"/>
                <w:szCs w:val="26"/>
              </w:rPr>
            </w:pPr>
            <w:r w:rsidDel="00000000" w:rsidR="00000000" w:rsidRPr="00000000">
              <w:rPr>
                <w:color w:val="434343"/>
                <w:sz w:val="26"/>
                <w:szCs w:val="26"/>
                <w:rtl w:val="0"/>
              </w:rPr>
              <w:t xml:space="preserve">Amministratore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color w:val="434343"/>
                <w:sz w:val="26"/>
                <w:szCs w:val="26"/>
              </w:rPr>
            </w:pPr>
            <w:r w:rsidDel="00000000" w:rsidR="00000000" w:rsidRPr="00000000">
              <w:rPr>
                <w:b w:val="1"/>
                <w:color w:val="434343"/>
                <w:sz w:val="26"/>
                <w:szCs w:val="2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numPr>
                <w:ilvl w:val="0"/>
                <w:numId w:val="13"/>
              </w:numPr>
              <w:spacing w:line="240" w:lineRule="auto"/>
              <w:ind w:left="720" w:hanging="360"/>
              <w:rPr>
                <w:color w:val="434343"/>
                <w:sz w:val="26"/>
                <w:szCs w:val="26"/>
              </w:rPr>
            </w:pPr>
            <w:r w:rsidDel="00000000" w:rsidR="00000000" w:rsidRPr="00000000">
              <w:rPr>
                <w:color w:val="434343"/>
                <w:sz w:val="26"/>
                <w:szCs w:val="26"/>
                <w:rtl w:val="0"/>
              </w:rPr>
              <w:t xml:space="preserve">L’elenco degli utenti è visibile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color w:val="434343"/>
                <w:sz w:val="26"/>
                <w:szCs w:val="26"/>
              </w:rPr>
            </w:pPr>
            <w:r w:rsidDel="00000000" w:rsidR="00000000" w:rsidRPr="00000000">
              <w:rPr>
                <w:b w:val="1"/>
                <w:color w:val="434343"/>
                <w:sz w:val="26"/>
                <w:szCs w:val="26"/>
                <w:rtl w:val="0"/>
              </w:rPr>
              <w:t xml:space="preserve">Sequenza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numPr>
                <w:ilvl w:val="0"/>
                <w:numId w:val="24"/>
              </w:numPr>
              <w:spacing w:line="240" w:lineRule="auto"/>
              <w:ind w:left="720" w:hanging="360"/>
              <w:rPr>
                <w:color w:val="434343"/>
                <w:sz w:val="26"/>
                <w:szCs w:val="26"/>
              </w:rPr>
            </w:pPr>
            <w:r w:rsidDel="00000000" w:rsidR="00000000" w:rsidRPr="00000000">
              <w:rPr>
                <w:color w:val="434343"/>
                <w:sz w:val="26"/>
                <w:szCs w:val="26"/>
                <w:rtl w:val="0"/>
              </w:rPr>
              <w:t xml:space="preserve">L’amministratore carica la foto, inserisce nel form il nome, il cognome e le credenziali (nome utente e password).</w:t>
            </w:r>
          </w:p>
          <w:p w:rsidR="00000000" w:rsidDel="00000000" w:rsidP="00000000" w:rsidRDefault="00000000" w:rsidRPr="00000000" w14:paraId="00000146">
            <w:pPr>
              <w:widowControl w:val="0"/>
              <w:numPr>
                <w:ilvl w:val="0"/>
                <w:numId w:val="24"/>
              </w:numPr>
              <w:spacing w:line="240" w:lineRule="auto"/>
              <w:ind w:left="720" w:hanging="360"/>
              <w:rPr>
                <w:color w:val="434343"/>
                <w:sz w:val="26"/>
                <w:szCs w:val="26"/>
              </w:rPr>
            </w:pPr>
            <w:r w:rsidDel="00000000" w:rsidR="00000000" w:rsidRPr="00000000">
              <w:rPr>
                <w:color w:val="434343"/>
                <w:sz w:val="26"/>
                <w:szCs w:val="26"/>
                <w:rtl w:val="0"/>
              </w:rPr>
              <w:t xml:space="preserve">Il sistema verifica l’unicità delle credenziali.</w:t>
            </w:r>
          </w:p>
          <w:p w:rsidR="00000000" w:rsidDel="00000000" w:rsidP="00000000" w:rsidRDefault="00000000" w:rsidRPr="00000000" w14:paraId="00000147">
            <w:pPr>
              <w:widowControl w:val="0"/>
              <w:numPr>
                <w:ilvl w:val="0"/>
                <w:numId w:val="24"/>
              </w:numPr>
              <w:spacing w:line="240" w:lineRule="auto"/>
              <w:ind w:left="720" w:hanging="360"/>
              <w:rPr>
                <w:color w:val="434343"/>
                <w:sz w:val="26"/>
                <w:szCs w:val="26"/>
              </w:rPr>
            </w:pPr>
            <w:r w:rsidDel="00000000" w:rsidR="00000000" w:rsidRPr="00000000">
              <w:rPr>
                <w:color w:val="434343"/>
                <w:sz w:val="26"/>
                <w:szCs w:val="26"/>
                <w:rtl w:val="0"/>
              </w:rPr>
              <w:t xml:space="preserve">L’amministratore conferma 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numPr>
                <w:ilvl w:val="0"/>
                <w:numId w:val="25"/>
              </w:numPr>
              <w:spacing w:line="240" w:lineRule="auto"/>
              <w:ind w:left="720" w:hanging="360"/>
              <w:rPr>
                <w:color w:val="434343"/>
                <w:sz w:val="26"/>
                <w:szCs w:val="26"/>
              </w:rPr>
            </w:pPr>
            <w:r w:rsidDel="00000000" w:rsidR="00000000" w:rsidRPr="00000000">
              <w:rPr>
                <w:color w:val="434343"/>
                <w:sz w:val="26"/>
                <w:szCs w:val="26"/>
                <w:rtl w:val="0"/>
              </w:rPr>
              <w:t xml:space="preserve">Il sistema riceve i dati.</w:t>
            </w:r>
          </w:p>
          <w:p w:rsidR="00000000" w:rsidDel="00000000" w:rsidP="00000000" w:rsidRDefault="00000000" w:rsidRPr="00000000" w14:paraId="0000014A">
            <w:pPr>
              <w:widowControl w:val="0"/>
              <w:numPr>
                <w:ilvl w:val="0"/>
                <w:numId w:val="25"/>
              </w:numPr>
              <w:spacing w:line="240" w:lineRule="auto"/>
              <w:ind w:left="720" w:hanging="360"/>
              <w:rPr>
                <w:color w:val="434343"/>
                <w:sz w:val="26"/>
                <w:szCs w:val="26"/>
              </w:rPr>
            </w:pPr>
            <w:r w:rsidDel="00000000" w:rsidR="00000000" w:rsidRPr="00000000">
              <w:rPr>
                <w:color w:val="434343"/>
                <w:sz w:val="26"/>
                <w:szCs w:val="26"/>
                <w:rtl w:val="0"/>
              </w:rPr>
              <w:t xml:space="preserve">Il sistema aggiunge il nuovo utente.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b w:val="1"/>
                <w:color w:val="434343"/>
                <w:sz w:val="26"/>
                <w:szCs w:val="26"/>
              </w:rPr>
            </w:pPr>
            <w:r w:rsidDel="00000000" w:rsidR="00000000" w:rsidRPr="00000000">
              <w:rPr>
                <w:b w:val="1"/>
                <w:color w:val="434343"/>
                <w:sz w:val="26"/>
                <w:szCs w:val="26"/>
                <w:rtl w:val="0"/>
              </w:rPr>
              <w:t xml:space="preserve">Sequenza 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numPr>
                <w:ilvl w:val="0"/>
                <w:numId w:val="8"/>
              </w:numPr>
              <w:spacing w:line="240" w:lineRule="auto"/>
              <w:ind w:left="720" w:hanging="360"/>
              <w:rPr>
                <w:color w:val="434343"/>
                <w:sz w:val="26"/>
                <w:szCs w:val="26"/>
              </w:rPr>
            </w:pPr>
            <w:r w:rsidDel="00000000" w:rsidR="00000000" w:rsidRPr="00000000">
              <w:rPr>
                <w:color w:val="434343"/>
                <w:sz w:val="26"/>
                <w:szCs w:val="26"/>
                <w:rtl w:val="0"/>
              </w:rPr>
              <w:t xml:space="preserve">Le credenziali inserite sono già presenti nel sistema.</w:t>
            </w:r>
          </w:p>
        </w:tc>
      </w:tr>
    </w:tbl>
    <w:p w:rsidR="00000000" w:rsidDel="00000000" w:rsidP="00000000" w:rsidRDefault="00000000" w:rsidRPr="00000000" w14:paraId="0000014D">
      <w:pPr>
        <w:rPr>
          <w:color w:val="434343"/>
          <w:sz w:val="30"/>
          <w:szCs w:val="30"/>
        </w:rPr>
      </w:pPr>
      <w:r w:rsidDel="00000000" w:rsidR="00000000" w:rsidRPr="00000000">
        <w:rPr>
          <w:rtl w:val="0"/>
        </w:rPr>
      </w:r>
    </w:p>
    <w:p w:rsidR="00000000" w:rsidDel="00000000" w:rsidP="00000000" w:rsidRDefault="00000000" w:rsidRPr="00000000" w14:paraId="0000014E">
      <w:pPr>
        <w:rPr>
          <w:color w:val="434343"/>
          <w:sz w:val="30"/>
          <w:szCs w:val="30"/>
        </w:rPr>
      </w:pPr>
      <w:r w:rsidDel="00000000" w:rsidR="00000000" w:rsidRPr="00000000">
        <w:rPr>
          <w:rtl w:val="0"/>
        </w:rPr>
      </w:r>
    </w:p>
    <w:p w:rsidR="00000000" w:rsidDel="00000000" w:rsidP="00000000" w:rsidRDefault="00000000" w:rsidRPr="00000000" w14:paraId="0000014F">
      <w:pPr>
        <w:rPr>
          <w:color w:val="434343"/>
          <w:sz w:val="30"/>
          <w:szCs w:val="30"/>
        </w:rPr>
      </w:pPr>
      <w:r w:rsidDel="00000000" w:rsidR="00000000" w:rsidRPr="00000000">
        <w:rPr>
          <w:rtl w:val="0"/>
        </w:rPr>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5970"/>
        <w:tblGridChange w:id="0">
          <w:tblGrid>
            <w:gridCol w:w="3030"/>
            <w:gridCol w:w="5970"/>
          </w:tblGrid>
        </w:tblGridChange>
      </w:tblGrid>
      <w:tr>
        <w:trPr>
          <w:cantSplit w:val="0"/>
          <w:trHeight w:val="50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b w:val="1"/>
                <w:color w:val="434343"/>
                <w:sz w:val="30"/>
                <w:szCs w:val="30"/>
              </w:rPr>
            </w:pPr>
            <w:r w:rsidDel="00000000" w:rsidR="00000000" w:rsidRPr="00000000">
              <w:rPr>
                <w:b w:val="1"/>
                <w:color w:val="434343"/>
                <w:sz w:val="30"/>
                <w:szCs w:val="30"/>
                <w:rtl w:val="0"/>
              </w:rPr>
              <w:t xml:space="preserve">Inserisce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b w:val="1"/>
                <w:color w:val="434343"/>
                <w:sz w:val="26"/>
                <w:szCs w:val="26"/>
              </w:rPr>
            </w:pPr>
            <w:r w:rsidDel="00000000" w:rsidR="00000000" w:rsidRPr="00000000">
              <w:rPr>
                <w:b w:val="1"/>
                <w:color w:val="434343"/>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color w:val="434343"/>
                <w:sz w:val="26"/>
                <w:szCs w:val="26"/>
              </w:rPr>
            </w:pPr>
            <w:r w:rsidDel="00000000" w:rsidR="00000000" w:rsidRPr="00000000">
              <w:rPr>
                <w:color w:val="434343"/>
                <w:sz w:val="26"/>
                <w:szCs w:val="26"/>
                <w:rtl w:val="0"/>
              </w:rPr>
              <w:t xml:space="preserve">CU6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b w:val="1"/>
                <w:color w:val="434343"/>
                <w:sz w:val="26"/>
                <w:szCs w:val="26"/>
              </w:rPr>
            </w:pPr>
            <w:r w:rsidDel="00000000" w:rsidR="00000000" w:rsidRPr="00000000">
              <w:rPr>
                <w:b w:val="1"/>
                <w:color w:val="434343"/>
                <w:sz w:val="26"/>
                <w:szCs w:val="26"/>
                <w:rtl w:val="0"/>
              </w:rPr>
              <w:t xml:space="preserve">Attori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color w:val="434343"/>
                <w:sz w:val="26"/>
                <w:szCs w:val="26"/>
              </w:rPr>
            </w:pPr>
            <w:r w:rsidDel="00000000" w:rsidR="00000000" w:rsidRPr="00000000">
              <w:rPr>
                <w:color w:val="434343"/>
                <w:sz w:val="26"/>
                <w:szCs w:val="26"/>
                <w:rtl w:val="0"/>
              </w:rPr>
              <w:t xml:space="preserve">Istruttore e Studente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b w:val="1"/>
                <w:color w:val="434343"/>
                <w:sz w:val="26"/>
                <w:szCs w:val="26"/>
              </w:rPr>
            </w:pPr>
            <w:r w:rsidDel="00000000" w:rsidR="00000000" w:rsidRPr="00000000">
              <w:rPr>
                <w:b w:val="1"/>
                <w:color w:val="434343"/>
                <w:sz w:val="26"/>
                <w:szCs w:val="26"/>
                <w:rtl w:val="0"/>
              </w:rPr>
              <w:t xml:space="preserve">Precondizioni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numPr>
                <w:ilvl w:val="0"/>
                <w:numId w:val="11"/>
              </w:numPr>
              <w:spacing w:line="240" w:lineRule="auto"/>
              <w:ind w:left="720" w:hanging="360"/>
              <w:rPr>
                <w:color w:val="434343"/>
                <w:sz w:val="26"/>
                <w:szCs w:val="26"/>
              </w:rPr>
            </w:pPr>
            <w:r w:rsidDel="00000000" w:rsidR="00000000" w:rsidRPr="00000000">
              <w:rPr>
                <w:color w:val="434343"/>
                <w:sz w:val="26"/>
                <w:szCs w:val="26"/>
                <w:rtl w:val="0"/>
              </w:rPr>
              <w:t xml:space="preserve">Le statistiche sono visibili.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color w:val="434343"/>
                <w:sz w:val="26"/>
                <w:szCs w:val="26"/>
              </w:rPr>
            </w:pPr>
            <w:r w:rsidDel="00000000" w:rsidR="00000000" w:rsidRPr="00000000">
              <w:rPr>
                <w:b w:val="1"/>
                <w:color w:val="434343"/>
                <w:sz w:val="26"/>
                <w:szCs w:val="26"/>
                <w:rtl w:val="0"/>
              </w:rPr>
              <w:t xml:space="preserve">Sequenza degli eventi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14"/>
              </w:numPr>
              <w:spacing w:line="240" w:lineRule="auto"/>
              <w:ind w:left="720" w:hanging="360"/>
              <w:rPr>
                <w:color w:val="434343"/>
                <w:sz w:val="26"/>
                <w:szCs w:val="26"/>
              </w:rPr>
            </w:pPr>
            <w:r w:rsidDel="00000000" w:rsidR="00000000" w:rsidRPr="00000000">
              <w:rPr>
                <w:color w:val="434343"/>
                <w:sz w:val="26"/>
                <w:szCs w:val="26"/>
                <w:rtl w:val="0"/>
              </w:rPr>
              <w:t xml:space="preserve">Il caso d’uso inizia quando l’utente (istruttore o studente) seleziona l’aggiunta di un feedback.</w:t>
            </w:r>
          </w:p>
          <w:p w:rsidR="00000000" w:rsidDel="00000000" w:rsidP="00000000" w:rsidRDefault="00000000" w:rsidRPr="00000000" w14:paraId="0000015A">
            <w:pPr>
              <w:widowControl w:val="0"/>
              <w:numPr>
                <w:ilvl w:val="0"/>
                <w:numId w:val="14"/>
              </w:numPr>
              <w:spacing w:line="240" w:lineRule="auto"/>
              <w:ind w:left="720" w:hanging="360"/>
              <w:rPr>
                <w:color w:val="434343"/>
                <w:sz w:val="26"/>
                <w:szCs w:val="26"/>
              </w:rPr>
            </w:pPr>
            <w:r w:rsidDel="00000000" w:rsidR="00000000" w:rsidRPr="00000000">
              <w:rPr>
                <w:color w:val="434343"/>
                <w:sz w:val="26"/>
                <w:szCs w:val="26"/>
                <w:rtl w:val="0"/>
              </w:rPr>
              <w:t xml:space="preserve">Se è l’istruttore</w:t>
            </w:r>
          </w:p>
          <w:p w:rsidR="00000000" w:rsidDel="00000000" w:rsidP="00000000" w:rsidRDefault="00000000" w:rsidRPr="00000000" w14:paraId="0000015B">
            <w:pPr>
              <w:widowControl w:val="0"/>
              <w:numPr>
                <w:ilvl w:val="1"/>
                <w:numId w:val="14"/>
              </w:numPr>
              <w:spacing w:line="240" w:lineRule="auto"/>
              <w:ind w:left="1440" w:hanging="360"/>
              <w:rPr>
                <w:color w:val="434343"/>
                <w:sz w:val="26"/>
                <w:szCs w:val="26"/>
              </w:rPr>
            </w:pPr>
            <w:r w:rsidDel="00000000" w:rsidR="00000000" w:rsidRPr="00000000">
              <w:rPr>
                <w:color w:val="434343"/>
                <w:sz w:val="26"/>
                <w:szCs w:val="26"/>
                <w:rtl w:val="0"/>
              </w:rPr>
              <w:t xml:space="preserve">Il sistema verifica se è in corso una lezione di guida .</w:t>
            </w:r>
          </w:p>
          <w:p w:rsidR="00000000" w:rsidDel="00000000" w:rsidP="00000000" w:rsidRDefault="00000000" w:rsidRPr="00000000" w14:paraId="0000015C">
            <w:pPr>
              <w:widowControl w:val="0"/>
              <w:numPr>
                <w:ilvl w:val="1"/>
                <w:numId w:val="14"/>
              </w:numPr>
              <w:spacing w:line="240" w:lineRule="auto"/>
              <w:ind w:left="1440" w:hanging="360"/>
              <w:rPr>
                <w:color w:val="434343"/>
                <w:sz w:val="26"/>
                <w:szCs w:val="26"/>
              </w:rPr>
            </w:pPr>
            <w:r w:rsidDel="00000000" w:rsidR="00000000" w:rsidRPr="00000000">
              <w:rPr>
                <w:color w:val="434343"/>
                <w:sz w:val="26"/>
                <w:szCs w:val="26"/>
                <w:rtl w:val="0"/>
              </w:rPr>
              <w:t xml:space="preserve">Il sistema restituisce le informazioni della lezione in corso.</w:t>
            </w:r>
          </w:p>
          <w:p w:rsidR="00000000" w:rsidDel="00000000" w:rsidP="00000000" w:rsidRDefault="00000000" w:rsidRPr="00000000" w14:paraId="0000015D">
            <w:pPr>
              <w:widowControl w:val="0"/>
              <w:numPr>
                <w:ilvl w:val="1"/>
                <w:numId w:val="14"/>
              </w:numPr>
              <w:spacing w:line="240" w:lineRule="auto"/>
              <w:ind w:left="1440" w:hanging="360"/>
              <w:rPr>
                <w:color w:val="434343"/>
                <w:sz w:val="26"/>
                <w:szCs w:val="26"/>
              </w:rPr>
            </w:pPr>
            <w:r w:rsidDel="00000000" w:rsidR="00000000" w:rsidRPr="00000000">
              <w:rPr>
                <w:color w:val="434343"/>
                <w:sz w:val="26"/>
                <w:szCs w:val="26"/>
                <w:rtl w:val="0"/>
              </w:rPr>
              <w:t xml:space="preserve">Nel form inserisce il commento e aggiorna i progressi.</w:t>
            </w:r>
          </w:p>
          <w:p w:rsidR="00000000" w:rsidDel="00000000" w:rsidP="00000000" w:rsidRDefault="00000000" w:rsidRPr="00000000" w14:paraId="0000015E">
            <w:pPr>
              <w:widowControl w:val="0"/>
              <w:numPr>
                <w:ilvl w:val="0"/>
                <w:numId w:val="14"/>
              </w:numPr>
              <w:spacing w:line="240" w:lineRule="auto"/>
              <w:ind w:left="720" w:hanging="360"/>
              <w:rPr>
                <w:color w:val="434343"/>
                <w:sz w:val="26"/>
                <w:szCs w:val="26"/>
              </w:rPr>
            </w:pPr>
            <w:r w:rsidDel="00000000" w:rsidR="00000000" w:rsidRPr="00000000">
              <w:rPr>
                <w:color w:val="434343"/>
                <w:sz w:val="26"/>
                <w:szCs w:val="26"/>
                <w:rtl w:val="0"/>
              </w:rPr>
              <w:t xml:space="preserve">Se è lo studente</w:t>
            </w:r>
          </w:p>
          <w:p w:rsidR="00000000" w:rsidDel="00000000" w:rsidP="00000000" w:rsidRDefault="00000000" w:rsidRPr="00000000" w14:paraId="0000015F">
            <w:pPr>
              <w:widowControl w:val="0"/>
              <w:numPr>
                <w:ilvl w:val="1"/>
                <w:numId w:val="14"/>
              </w:numPr>
              <w:spacing w:line="240" w:lineRule="auto"/>
              <w:ind w:left="1440" w:hanging="360"/>
              <w:rPr>
                <w:color w:val="434343"/>
                <w:sz w:val="26"/>
                <w:szCs w:val="26"/>
              </w:rPr>
            </w:pPr>
            <w:r w:rsidDel="00000000" w:rsidR="00000000" w:rsidRPr="00000000">
              <w:rPr>
                <w:color w:val="434343"/>
                <w:sz w:val="26"/>
                <w:szCs w:val="26"/>
                <w:rtl w:val="0"/>
              </w:rPr>
              <w:t xml:space="preserve">Inserisce la valutazione dell’ultima guida fatta.</w:t>
            </w:r>
          </w:p>
          <w:p w:rsidR="00000000" w:rsidDel="00000000" w:rsidP="00000000" w:rsidRDefault="00000000" w:rsidRPr="00000000" w14:paraId="00000160">
            <w:pPr>
              <w:widowControl w:val="0"/>
              <w:numPr>
                <w:ilvl w:val="0"/>
                <w:numId w:val="14"/>
              </w:numPr>
              <w:spacing w:line="240" w:lineRule="auto"/>
              <w:ind w:left="720" w:hanging="360"/>
              <w:rPr>
                <w:color w:val="434343"/>
                <w:sz w:val="26"/>
                <w:szCs w:val="26"/>
              </w:rPr>
            </w:pPr>
            <w:r w:rsidDel="00000000" w:rsidR="00000000" w:rsidRPr="00000000">
              <w:rPr>
                <w:color w:val="434343"/>
                <w:sz w:val="26"/>
                <w:szCs w:val="26"/>
                <w:rtl w:val="0"/>
              </w:rPr>
              <w:t xml:space="preserve">L’utente conferma i dati.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b w:val="1"/>
                <w:color w:val="434343"/>
                <w:sz w:val="26"/>
                <w:szCs w:val="26"/>
              </w:rPr>
            </w:pPr>
            <w:r w:rsidDel="00000000" w:rsidR="00000000" w:rsidRPr="00000000">
              <w:rPr>
                <w:b w:val="1"/>
                <w:color w:val="434343"/>
                <w:sz w:val="26"/>
                <w:szCs w:val="26"/>
                <w:rtl w:val="0"/>
              </w:rPr>
              <w:t xml:space="preserve">Postcondizioni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numPr>
                <w:ilvl w:val="0"/>
                <w:numId w:val="9"/>
              </w:numPr>
              <w:spacing w:line="240" w:lineRule="auto"/>
              <w:ind w:left="720" w:hanging="360"/>
              <w:rPr>
                <w:color w:val="434343"/>
                <w:sz w:val="26"/>
                <w:szCs w:val="26"/>
              </w:rPr>
            </w:pPr>
            <w:r w:rsidDel="00000000" w:rsidR="00000000" w:rsidRPr="00000000">
              <w:rPr>
                <w:color w:val="434343"/>
                <w:sz w:val="26"/>
                <w:szCs w:val="26"/>
                <w:rtl w:val="0"/>
              </w:rPr>
              <w:t xml:space="preserve">Il sistema riceve i dati.</w:t>
            </w:r>
          </w:p>
          <w:p w:rsidR="00000000" w:rsidDel="00000000" w:rsidP="00000000" w:rsidRDefault="00000000" w:rsidRPr="00000000" w14:paraId="00000163">
            <w:pPr>
              <w:widowControl w:val="0"/>
              <w:numPr>
                <w:ilvl w:val="0"/>
                <w:numId w:val="9"/>
              </w:numPr>
              <w:spacing w:line="240" w:lineRule="auto"/>
              <w:ind w:left="720" w:hanging="360"/>
              <w:rPr>
                <w:color w:val="434343"/>
                <w:sz w:val="26"/>
                <w:szCs w:val="26"/>
              </w:rPr>
            </w:pPr>
            <w:r w:rsidDel="00000000" w:rsidR="00000000" w:rsidRPr="00000000">
              <w:rPr>
                <w:color w:val="434343"/>
                <w:sz w:val="26"/>
                <w:szCs w:val="26"/>
                <w:rtl w:val="0"/>
              </w:rPr>
              <w:t xml:space="preserve">Il sistema aggiunge il nuovo feedback.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color w:val="434343"/>
                <w:sz w:val="26"/>
                <w:szCs w:val="26"/>
              </w:rPr>
            </w:pPr>
            <w:r w:rsidDel="00000000" w:rsidR="00000000" w:rsidRPr="00000000">
              <w:rPr>
                <w:b w:val="1"/>
                <w:color w:val="434343"/>
                <w:sz w:val="26"/>
                <w:szCs w:val="26"/>
                <w:rtl w:val="0"/>
              </w:rPr>
              <w:t xml:space="preserve">Sequenza alternativa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numPr>
                <w:ilvl w:val="0"/>
                <w:numId w:val="21"/>
              </w:numPr>
              <w:spacing w:line="240" w:lineRule="auto"/>
              <w:ind w:left="720" w:hanging="360"/>
              <w:rPr>
                <w:color w:val="434343"/>
                <w:sz w:val="26"/>
                <w:szCs w:val="26"/>
              </w:rPr>
            </w:pPr>
            <w:r w:rsidDel="00000000" w:rsidR="00000000" w:rsidRPr="00000000">
              <w:rPr>
                <w:color w:val="434343"/>
                <w:sz w:val="26"/>
                <w:szCs w:val="26"/>
                <w:rtl w:val="0"/>
              </w:rPr>
              <w:t xml:space="preserve">Se è l’istruttore</w:t>
            </w:r>
          </w:p>
          <w:p w:rsidR="00000000" w:rsidDel="00000000" w:rsidP="00000000" w:rsidRDefault="00000000" w:rsidRPr="00000000" w14:paraId="00000166">
            <w:pPr>
              <w:widowControl w:val="0"/>
              <w:numPr>
                <w:ilvl w:val="1"/>
                <w:numId w:val="21"/>
              </w:numPr>
              <w:spacing w:line="240" w:lineRule="auto"/>
              <w:ind w:left="1440" w:hanging="360"/>
              <w:rPr>
                <w:color w:val="434343"/>
                <w:sz w:val="26"/>
                <w:szCs w:val="26"/>
              </w:rPr>
            </w:pPr>
            <w:r w:rsidDel="00000000" w:rsidR="00000000" w:rsidRPr="00000000">
              <w:rPr>
                <w:color w:val="434343"/>
                <w:sz w:val="26"/>
                <w:szCs w:val="26"/>
                <w:rtl w:val="0"/>
              </w:rPr>
              <w:t xml:space="preserve">Non è in corso una lezione di guida.</w:t>
            </w:r>
          </w:p>
        </w:tc>
      </w:tr>
    </w:tbl>
    <w:p w:rsidR="00000000" w:rsidDel="00000000" w:rsidP="00000000" w:rsidRDefault="00000000" w:rsidRPr="00000000" w14:paraId="00000167">
      <w:pPr>
        <w:ind w:left="0" w:firstLine="0"/>
        <w:rPr>
          <w:sz w:val="30"/>
          <w:szCs w:val="30"/>
        </w:rPr>
      </w:pPr>
      <w:r w:rsidDel="00000000" w:rsidR="00000000" w:rsidRPr="00000000">
        <w:rPr>
          <w:rtl w:val="0"/>
        </w:rPr>
      </w:r>
    </w:p>
    <w:p w:rsidR="00000000" w:rsidDel="00000000" w:rsidP="00000000" w:rsidRDefault="00000000" w:rsidRPr="00000000" w14:paraId="00000168">
      <w:pPr>
        <w:ind w:left="0" w:firstLine="0"/>
        <w:rPr>
          <w:sz w:val="30"/>
          <w:szCs w:val="30"/>
        </w:rPr>
      </w:pPr>
      <w:r w:rsidDel="00000000" w:rsidR="00000000" w:rsidRPr="00000000">
        <w:rPr>
          <w:rtl w:val="0"/>
        </w:rPr>
      </w:r>
    </w:p>
    <w:p w:rsidR="00000000" w:rsidDel="00000000" w:rsidP="00000000" w:rsidRDefault="00000000" w:rsidRPr="00000000" w14:paraId="00000169">
      <w:pPr>
        <w:ind w:left="0" w:firstLine="0"/>
        <w:rPr>
          <w:sz w:val="30"/>
          <w:szCs w:val="30"/>
        </w:rPr>
      </w:pPr>
      <w:r w:rsidDel="00000000" w:rsidR="00000000" w:rsidRPr="00000000">
        <w:rPr>
          <w:rtl w:val="0"/>
        </w:rPr>
      </w:r>
    </w:p>
    <w:p w:rsidR="00000000" w:rsidDel="00000000" w:rsidP="00000000" w:rsidRDefault="00000000" w:rsidRPr="00000000" w14:paraId="0000016A">
      <w:pPr>
        <w:ind w:left="0" w:firstLine="0"/>
        <w:rPr>
          <w:sz w:val="30"/>
          <w:szCs w:val="30"/>
        </w:rPr>
      </w:pPr>
      <w:r w:rsidDel="00000000" w:rsidR="00000000" w:rsidRPr="00000000">
        <w:rPr>
          <w:rtl w:val="0"/>
        </w:rPr>
      </w:r>
    </w:p>
    <w:p w:rsidR="00000000" w:rsidDel="00000000" w:rsidP="00000000" w:rsidRDefault="00000000" w:rsidRPr="00000000" w14:paraId="0000016B">
      <w:pPr>
        <w:ind w:left="0" w:firstLine="0"/>
        <w:rPr>
          <w:sz w:val="30"/>
          <w:szCs w:val="30"/>
        </w:rPr>
      </w:pPr>
      <w:r w:rsidDel="00000000" w:rsidR="00000000" w:rsidRPr="00000000">
        <w:rPr>
          <w:rtl w:val="0"/>
        </w:rPr>
      </w:r>
    </w:p>
    <w:p w:rsidR="00000000" w:rsidDel="00000000" w:rsidP="00000000" w:rsidRDefault="00000000" w:rsidRPr="00000000" w14:paraId="0000016C">
      <w:pPr>
        <w:ind w:left="0" w:firstLine="0"/>
        <w:rPr>
          <w:sz w:val="30"/>
          <w:szCs w:val="30"/>
        </w:rPr>
      </w:pPr>
      <w:r w:rsidDel="00000000" w:rsidR="00000000" w:rsidRPr="00000000">
        <w:rPr>
          <w:rtl w:val="0"/>
        </w:rPr>
      </w:r>
    </w:p>
    <w:p w:rsidR="00000000" w:rsidDel="00000000" w:rsidP="00000000" w:rsidRDefault="00000000" w:rsidRPr="00000000" w14:paraId="0000016D">
      <w:pPr>
        <w:ind w:left="0" w:firstLine="0"/>
        <w:rPr>
          <w:sz w:val="30"/>
          <w:szCs w:val="30"/>
        </w:rPr>
      </w:pPr>
      <w:r w:rsidDel="00000000" w:rsidR="00000000" w:rsidRPr="00000000">
        <w:rPr>
          <w:rtl w:val="0"/>
        </w:rPr>
      </w:r>
    </w:p>
    <w:p w:rsidR="00000000" w:rsidDel="00000000" w:rsidP="00000000" w:rsidRDefault="00000000" w:rsidRPr="00000000" w14:paraId="0000016E">
      <w:pPr>
        <w:ind w:left="0" w:firstLine="0"/>
        <w:rPr>
          <w:sz w:val="30"/>
          <w:szCs w:val="30"/>
        </w:rPr>
      </w:pPr>
      <w:r w:rsidDel="00000000" w:rsidR="00000000" w:rsidRPr="00000000">
        <w:rPr>
          <w:rtl w:val="0"/>
        </w:rPr>
      </w:r>
    </w:p>
    <w:p w:rsidR="00000000" w:rsidDel="00000000" w:rsidP="00000000" w:rsidRDefault="00000000" w:rsidRPr="00000000" w14:paraId="0000016F">
      <w:pPr>
        <w:ind w:left="0" w:firstLine="0"/>
        <w:rPr>
          <w:sz w:val="30"/>
          <w:szCs w:val="30"/>
        </w:rPr>
      </w:pPr>
      <w:r w:rsidDel="00000000" w:rsidR="00000000" w:rsidRPr="00000000">
        <w:rPr>
          <w:rtl w:val="0"/>
        </w:rPr>
      </w:r>
    </w:p>
    <w:p w:rsidR="00000000" w:rsidDel="00000000" w:rsidP="00000000" w:rsidRDefault="00000000" w:rsidRPr="00000000" w14:paraId="00000170">
      <w:pPr>
        <w:ind w:left="0" w:firstLine="0"/>
        <w:rPr>
          <w:sz w:val="30"/>
          <w:szCs w:val="30"/>
        </w:rPr>
      </w:pPr>
      <w:r w:rsidDel="00000000" w:rsidR="00000000" w:rsidRPr="00000000">
        <w:rPr>
          <w:rtl w:val="0"/>
        </w:rPr>
      </w:r>
    </w:p>
    <w:p w:rsidR="00000000" w:rsidDel="00000000" w:rsidP="00000000" w:rsidRDefault="00000000" w:rsidRPr="00000000" w14:paraId="00000171">
      <w:pPr>
        <w:ind w:left="0" w:firstLine="0"/>
        <w:rPr>
          <w:b w:val="1"/>
          <w:color w:val="2148c0"/>
          <w:sz w:val="30"/>
          <w:szCs w:val="30"/>
        </w:rPr>
      </w:pPr>
      <w:r w:rsidDel="00000000" w:rsidR="00000000" w:rsidRPr="00000000">
        <w:rPr>
          <w:b w:val="1"/>
          <w:color w:val="2148c0"/>
          <w:sz w:val="30"/>
          <w:szCs w:val="30"/>
          <w:rtl w:val="0"/>
        </w:rPr>
        <w:t xml:space="preserve">REQUISITI NON FUNZIONALI</w:t>
      </w:r>
    </w:p>
    <w:p w:rsidR="00000000" w:rsidDel="00000000" w:rsidP="00000000" w:rsidRDefault="00000000" w:rsidRPr="00000000" w14:paraId="00000172">
      <w:pPr>
        <w:ind w:left="0" w:firstLine="0"/>
        <w:rPr>
          <w:b w:val="1"/>
          <w:color w:val="434343"/>
          <w:sz w:val="20"/>
          <w:szCs w:val="20"/>
        </w:rPr>
      </w:pPr>
      <w:r w:rsidDel="00000000" w:rsidR="00000000" w:rsidRPr="00000000">
        <w:rPr>
          <w:rtl w:val="0"/>
        </w:rPr>
      </w:r>
    </w:p>
    <w:p w:rsidR="00000000" w:rsidDel="00000000" w:rsidP="00000000" w:rsidRDefault="00000000" w:rsidRPr="00000000" w14:paraId="00000173">
      <w:pPr>
        <w:rPr>
          <w:color w:val="434343"/>
          <w:sz w:val="30"/>
          <w:szCs w:val="30"/>
        </w:rPr>
      </w:pPr>
      <w:r w:rsidDel="00000000" w:rsidR="00000000" w:rsidRPr="00000000">
        <w:rPr>
          <w:b w:val="1"/>
          <w:color w:val="434343"/>
          <w:sz w:val="30"/>
          <w:szCs w:val="30"/>
          <w:rtl w:val="0"/>
        </w:rPr>
        <w:t xml:space="preserve">RNF1</w:t>
      </w:r>
      <w:r w:rsidDel="00000000" w:rsidR="00000000" w:rsidRPr="00000000">
        <w:rPr>
          <w:color w:val="434343"/>
          <w:sz w:val="30"/>
          <w:szCs w:val="30"/>
          <w:rtl w:val="0"/>
        </w:rPr>
        <w:t xml:space="preserve"> legato al RF1: Login</w:t>
      </w:r>
      <w:r w:rsidDel="00000000" w:rsidR="00000000" w:rsidRPr="00000000">
        <w:rPr>
          <w:rtl w:val="0"/>
        </w:rPr>
      </w:r>
    </w:p>
    <w:p w:rsidR="00000000" w:rsidDel="00000000" w:rsidP="00000000" w:rsidRDefault="00000000" w:rsidRPr="00000000" w14:paraId="00000174">
      <w:pPr>
        <w:rPr>
          <w:color w:val="434343"/>
          <w:sz w:val="30"/>
          <w:szCs w:val="30"/>
          <w:u w:val="single"/>
        </w:rPr>
      </w:pPr>
      <w:r w:rsidDel="00000000" w:rsidR="00000000" w:rsidRPr="00000000">
        <w:rPr>
          <w:color w:val="434343"/>
          <w:sz w:val="30"/>
          <w:szCs w:val="30"/>
          <w:rtl w:val="0"/>
        </w:rPr>
        <w:t xml:space="preserve">Il tempo di risposta del sistema all'inserimento delle credenziali  utente deve essere inferiore a 10 secondi, per fornire un accesso veloce.</w:t>
      </w:r>
      <w:r w:rsidDel="00000000" w:rsidR="00000000" w:rsidRPr="00000000">
        <w:rPr>
          <w:rtl w:val="0"/>
        </w:rPr>
      </w:r>
    </w:p>
    <w:p w:rsidR="00000000" w:rsidDel="00000000" w:rsidP="00000000" w:rsidRDefault="00000000" w:rsidRPr="00000000" w14:paraId="00000175">
      <w:pPr>
        <w:rPr>
          <w:color w:val="434343"/>
          <w:sz w:val="20"/>
          <w:szCs w:val="20"/>
        </w:rPr>
      </w:pPr>
      <w:r w:rsidDel="00000000" w:rsidR="00000000" w:rsidRPr="00000000">
        <w:rPr>
          <w:rtl w:val="0"/>
        </w:rPr>
      </w:r>
    </w:p>
    <w:p w:rsidR="00000000" w:rsidDel="00000000" w:rsidP="00000000" w:rsidRDefault="00000000" w:rsidRPr="00000000" w14:paraId="00000176">
      <w:pPr>
        <w:rPr>
          <w:color w:val="434343"/>
          <w:sz w:val="30"/>
          <w:szCs w:val="30"/>
        </w:rPr>
      </w:pPr>
      <w:r w:rsidDel="00000000" w:rsidR="00000000" w:rsidRPr="00000000">
        <w:rPr>
          <w:b w:val="1"/>
          <w:color w:val="434343"/>
          <w:sz w:val="30"/>
          <w:szCs w:val="30"/>
          <w:rtl w:val="0"/>
        </w:rPr>
        <w:t xml:space="preserve">RNF2</w:t>
      </w:r>
      <w:r w:rsidDel="00000000" w:rsidR="00000000" w:rsidRPr="00000000">
        <w:rPr>
          <w:b w:val="1"/>
          <w:color w:val="434343"/>
          <w:sz w:val="30"/>
          <w:szCs w:val="30"/>
          <w:rtl w:val="0"/>
        </w:rPr>
        <w:t xml:space="preserve"> </w:t>
      </w:r>
      <w:r w:rsidDel="00000000" w:rsidR="00000000" w:rsidRPr="00000000">
        <w:rPr>
          <w:color w:val="434343"/>
          <w:sz w:val="30"/>
          <w:szCs w:val="30"/>
          <w:rtl w:val="0"/>
        </w:rPr>
        <w:t xml:space="preserve">legato ai RF 2,5,6,7,8 e 11: Inserimento Dati</w:t>
      </w:r>
    </w:p>
    <w:p w:rsidR="00000000" w:rsidDel="00000000" w:rsidP="00000000" w:rsidRDefault="00000000" w:rsidRPr="00000000" w14:paraId="00000177">
      <w:pPr>
        <w:rPr>
          <w:color w:val="434343"/>
          <w:sz w:val="30"/>
          <w:szCs w:val="30"/>
        </w:rPr>
      </w:pPr>
      <w:r w:rsidDel="00000000" w:rsidR="00000000" w:rsidRPr="00000000">
        <w:rPr>
          <w:color w:val="434343"/>
          <w:sz w:val="30"/>
          <w:szCs w:val="30"/>
          <w:rtl w:val="0"/>
        </w:rPr>
        <w:t xml:space="preserve">Il tempo di risposta del sistema all'inserimento di nuovi dati ed alla modifica dei dati già presenti (disponibilità, prenotazioni, disdetta, feedback, gestione utenti) deve essere inferiore a 15 secondi.</w:t>
      </w:r>
    </w:p>
    <w:p w:rsidR="00000000" w:rsidDel="00000000" w:rsidP="00000000" w:rsidRDefault="00000000" w:rsidRPr="00000000" w14:paraId="00000178">
      <w:pPr>
        <w:rPr>
          <w:color w:val="434343"/>
          <w:sz w:val="20"/>
          <w:szCs w:val="20"/>
        </w:rPr>
      </w:pPr>
      <w:r w:rsidDel="00000000" w:rsidR="00000000" w:rsidRPr="00000000">
        <w:rPr>
          <w:rtl w:val="0"/>
        </w:rPr>
      </w:r>
    </w:p>
    <w:p w:rsidR="00000000" w:rsidDel="00000000" w:rsidP="00000000" w:rsidRDefault="00000000" w:rsidRPr="00000000" w14:paraId="00000179">
      <w:pPr>
        <w:rPr>
          <w:color w:val="434343"/>
          <w:sz w:val="30"/>
          <w:szCs w:val="30"/>
        </w:rPr>
      </w:pPr>
      <w:r w:rsidDel="00000000" w:rsidR="00000000" w:rsidRPr="00000000">
        <w:rPr>
          <w:b w:val="1"/>
          <w:color w:val="434343"/>
          <w:sz w:val="30"/>
          <w:szCs w:val="30"/>
          <w:rtl w:val="0"/>
        </w:rPr>
        <w:t xml:space="preserve">RNF3</w:t>
      </w:r>
      <w:r w:rsidDel="00000000" w:rsidR="00000000" w:rsidRPr="00000000">
        <w:rPr>
          <w:b w:val="1"/>
          <w:color w:val="434343"/>
          <w:sz w:val="30"/>
          <w:szCs w:val="30"/>
          <w:rtl w:val="0"/>
        </w:rPr>
        <w:t xml:space="preserve"> </w:t>
      </w:r>
      <w:r w:rsidDel="00000000" w:rsidR="00000000" w:rsidRPr="00000000">
        <w:rPr>
          <w:color w:val="434343"/>
          <w:sz w:val="30"/>
          <w:szCs w:val="30"/>
          <w:rtl w:val="0"/>
        </w:rPr>
        <w:t xml:space="preserve">legato al RF3: Servizio Meteo</w:t>
      </w:r>
    </w:p>
    <w:p w:rsidR="00000000" w:rsidDel="00000000" w:rsidP="00000000" w:rsidRDefault="00000000" w:rsidRPr="00000000" w14:paraId="0000017A">
      <w:pPr>
        <w:rPr>
          <w:color w:val="434343"/>
          <w:sz w:val="30"/>
          <w:szCs w:val="30"/>
        </w:rPr>
      </w:pPr>
      <w:r w:rsidDel="00000000" w:rsidR="00000000" w:rsidRPr="00000000">
        <w:rPr>
          <w:color w:val="434343"/>
          <w:sz w:val="30"/>
          <w:szCs w:val="30"/>
          <w:rtl w:val="0"/>
        </w:rPr>
        <w:t xml:space="preserve">Nel caso il servizio meteo non sia disponibile, la visualizzazione deve rimanere in uno stato consistente</w:t>
      </w:r>
      <w:r w:rsidDel="00000000" w:rsidR="00000000" w:rsidRPr="00000000">
        <w:rPr>
          <w:color w:val="434343"/>
          <w:sz w:val="30"/>
          <w:szCs w:val="30"/>
          <w:rtl w:val="0"/>
        </w:rPr>
        <w:t xml:space="preserve">.</w:t>
      </w:r>
    </w:p>
    <w:p w:rsidR="00000000" w:rsidDel="00000000" w:rsidP="00000000" w:rsidRDefault="00000000" w:rsidRPr="00000000" w14:paraId="0000017B">
      <w:pPr>
        <w:rPr>
          <w:color w:val="434343"/>
          <w:sz w:val="20"/>
          <w:szCs w:val="20"/>
        </w:rPr>
      </w:pPr>
      <w:r w:rsidDel="00000000" w:rsidR="00000000" w:rsidRPr="00000000">
        <w:rPr>
          <w:rtl w:val="0"/>
        </w:rPr>
      </w:r>
    </w:p>
    <w:p w:rsidR="00000000" w:rsidDel="00000000" w:rsidP="00000000" w:rsidRDefault="00000000" w:rsidRPr="00000000" w14:paraId="0000017C">
      <w:pPr>
        <w:rPr>
          <w:color w:val="434343"/>
          <w:sz w:val="30"/>
          <w:szCs w:val="30"/>
        </w:rPr>
      </w:pPr>
      <w:r w:rsidDel="00000000" w:rsidR="00000000" w:rsidRPr="00000000">
        <w:rPr>
          <w:b w:val="1"/>
          <w:color w:val="434343"/>
          <w:sz w:val="30"/>
          <w:szCs w:val="30"/>
          <w:rtl w:val="0"/>
        </w:rPr>
        <w:t xml:space="preserve">RNF4</w:t>
      </w:r>
      <w:r w:rsidDel="00000000" w:rsidR="00000000" w:rsidRPr="00000000">
        <w:rPr>
          <w:color w:val="434343"/>
          <w:sz w:val="30"/>
          <w:szCs w:val="30"/>
          <w:rtl w:val="0"/>
        </w:rPr>
        <w:t xml:space="preserve">: Portabilità</w:t>
      </w:r>
    </w:p>
    <w:p w:rsidR="00000000" w:rsidDel="00000000" w:rsidP="00000000" w:rsidRDefault="00000000" w:rsidRPr="00000000" w14:paraId="0000017D">
      <w:pPr>
        <w:rPr>
          <w:color w:val="434343"/>
          <w:sz w:val="30"/>
          <w:szCs w:val="30"/>
        </w:rPr>
      </w:pPr>
      <w:r w:rsidDel="00000000" w:rsidR="00000000" w:rsidRPr="00000000">
        <w:rPr>
          <w:color w:val="434343"/>
          <w:sz w:val="30"/>
          <w:szCs w:val="30"/>
          <w:rtl w:val="0"/>
        </w:rPr>
        <w:t xml:space="preserve">L’applicazione web deve essere responsiva e deve poter funzionare su tutti i principali browser (pc e mobile).</w:t>
      </w:r>
    </w:p>
    <w:p w:rsidR="00000000" w:rsidDel="00000000" w:rsidP="00000000" w:rsidRDefault="00000000" w:rsidRPr="00000000" w14:paraId="0000017E">
      <w:pPr>
        <w:rPr>
          <w:color w:val="434343"/>
          <w:sz w:val="30"/>
          <w:szCs w:val="30"/>
        </w:rPr>
      </w:pPr>
      <w:r w:rsidDel="00000000" w:rsidR="00000000" w:rsidRPr="00000000">
        <w:rPr>
          <w:rtl w:val="0"/>
        </w:rPr>
      </w:r>
    </w:p>
    <w:p w:rsidR="00000000" w:rsidDel="00000000" w:rsidP="00000000" w:rsidRDefault="00000000" w:rsidRPr="00000000" w14:paraId="0000017F">
      <w:pPr>
        <w:rPr>
          <w:color w:val="434343"/>
          <w:sz w:val="30"/>
          <w:szCs w:val="30"/>
        </w:rPr>
      </w:pPr>
      <w:r w:rsidDel="00000000" w:rsidR="00000000" w:rsidRPr="00000000">
        <w:rPr>
          <w:rtl w:val="0"/>
        </w:rPr>
      </w:r>
    </w:p>
    <w:p w:rsidR="00000000" w:rsidDel="00000000" w:rsidP="00000000" w:rsidRDefault="00000000" w:rsidRPr="00000000" w14:paraId="00000180">
      <w:pPr>
        <w:rPr>
          <w:color w:val="434343"/>
          <w:sz w:val="30"/>
          <w:szCs w:val="30"/>
        </w:rPr>
      </w:pPr>
      <w:r w:rsidDel="00000000" w:rsidR="00000000" w:rsidRPr="00000000">
        <w:rPr>
          <w:rtl w:val="0"/>
        </w:rPr>
      </w:r>
    </w:p>
    <w:p w:rsidR="00000000" w:rsidDel="00000000" w:rsidP="00000000" w:rsidRDefault="00000000" w:rsidRPr="00000000" w14:paraId="00000181">
      <w:pPr>
        <w:rPr>
          <w:color w:val="434343"/>
          <w:sz w:val="30"/>
          <w:szCs w:val="30"/>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684.9609375" w:hRule="atLeast"/>
          <w:tblHeader w:val="0"/>
        </w:trPr>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Casi D’uso</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Requisiti Funzionali</w:t>
            </w:r>
          </w:p>
        </w:tc>
        <w:tc>
          <w:tcPr>
            <w:tcBorders>
              <w:bottom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Requisiti non Funzionali</w:t>
            </w:r>
          </w:p>
        </w:tc>
      </w:tr>
      <w:tr>
        <w:trPr>
          <w:cantSplit w:val="0"/>
          <w:trHeight w:val="463.974609375" w:hRule="atLeast"/>
          <w:tblHeader w:val="0"/>
        </w:trPr>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CU1</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RF 2, 3, 4</w:t>
            </w:r>
          </w:p>
        </w:tc>
        <w:tc>
          <w:tcPr>
            <w:tcBorders>
              <w:top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RNF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RF 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RNF</w:t>
            </w:r>
            <w:r w:rsidDel="00000000" w:rsidR="00000000" w:rsidRPr="00000000">
              <w:rPr>
                <w:sz w:val="26"/>
                <w:szCs w:val="26"/>
                <w:rtl w:val="0"/>
              </w:rPr>
              <w:t xml:space="preserve">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RF 3, 4, 7,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RNF</w:t>
            </w:r>
            <w:r w:rsidDel="00000000" w:rsidR="00000000" w:rsidRPr="00000000">
              <w:rPr>
                <w:sz w:val="26"/>
                <w:szCs w:val="26"/>
                <w:rtl w:val="0"/>
              </w:rPr>
              <w:t xml:space="preserve"> 2, 3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RF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RNF</w:t>
            </w:r>
            <w:r w:rsidDel="00000000" w:rsidR="00000000" w:rsidRPr="00000000">
              <w:rPr>
                <w:sz w:val="26"/>
                <w:szCs w:val="26"/>
                <w:rtl w:val="0"/>
              </w:rPr>
              <w:t xml:space="preserve">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RF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RNF</w:t>
            </w:r>
            <w:r w:rsidDel="00000000" w:rsidR="00000000" w:rsidRPr="00000000">
              <w:rPr>
                <w:sz w:val="26"/>
                <w:szCs w:val="26"/>
                <w:rtl w:val="0"/>
              </w:rPr>
              <w:t xml:space="preserv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CU6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RF 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RNF</w:t>
            </w:r>
            <w:r w:rsidDel="00000000" w:rsidR="00000000" w:rsidRPr="00000000">
              <w:rPr>
                <w:sz w:val="26"/>
                <w:szCs w:val="26"/>
                <w:rtl w:val="0"/>
              </w:rPr>
              <w:t xml:space="preserve"> 2</w:t>
            </w:r>
          </w:p>
        </w:tc>
      </w:tr>
    </w:tbl>
    <w:p w:rsidR="00000000" w:rsidDel="00000000" w:rsidP="00000000" w:rsidRDefault="00000000" w:rsidRPr="00000000" w14:paraId="00000197">
      <w:pPr>
        <w:rPr>
          <w:sz w:val="30"/>
          <w:szCs w:val="30"/>
        </w:rPr>
      </w:pPr>
      <w:r w:rsidDel="00000000" w:rsidR="00000000" w:rsidRPr="00000000">
        <w:rPr>
          <w:rtl w:val="0"/>
        </w:rPr>
      </w:r>
    </w:p>
    <w:sectPr>
      <w:headerReference r:id="rId12" w:type="default"/>
      <w:headerReference r:id="rId13" w:type="first"/>
      <w:footerReference r:id="rId14" w:type="default"/>
      <w:footerReference r:id="rId15" w:type="first"/>
      <w:pgSz w:h="16834" w:w="11909" w:orient="portrait"/>
      <w:pgMar w:bottom="1440" w:top="1440" w:left="1440" w:right="1440" w:header="720.0000000000001" w:footer="720.0000000000001"/>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iano Finetti" w:id="0" w:date="2022-03-17T17:04:36Z">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Alcune autoscuole ancora nel 2022 fanno prenotare le lezioni di guida tramite un calendario cartaceo presente solo nella sede dell’autoscuola, tutto ciò è inaccettabile!</w:t>
      </w:r>
    </w:p>
  </w:comment>
  <w:comment w:author="Emiliano Finetti" w:id="1" w:date="2022-03-17T18:14:36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"Prenota e guida" è un applicativo in grado di gestire le prenotazioni delle lezioni di guida da parte degli studenti (ST)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Tale sistema è gestito tramite la visualizzazione di un calendario in cui gli istruttori (IS) potranno inserire la propria disponibilità e gli studenti potranno scegliere la fascia oraria nel quale effettuare la guida.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Nel caso in cui ci sia bisogno di una cancellazione di una prenotazione già effettuata lo studente sarà in grado di eliminarla entro il lasso di tempo definito dall'amministratore dell'autoscuola (AA).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 fine di ogni guida lo studente potrà lasciare una recensione da una scala da 1 a 5 visibile solo all'amministratore.</w:t>
      </w:r>
    </w:p>
  </w:comment>
  <w:comment w:author="Gustavo Laminchia" w:id="3" w:date="2022-03-24T16:35:47Z">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modifica</w:t>
      </w:r>
    </w:p>
  </w:comment>
  <w:comment w:author="Emiliano Finetti" w:id="2" w:date="2022-03-16T17:58:07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Wheather System forse da inserire come attore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8">
    <w:pPr>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A">
    <w:pPr>
      <w:rPr>
        <w:b w:val="1"/>
        <w:color w:val="666666"/>
      </w:rPr>
    </w:pPr>
    <w:r w:rsidDel="00000000" w:rsidR="00000000" w:rsidRPr="00000000">
      <w:rPr>
        <w:b w:val="1"/>
        <w:color w:val="666666"/>
        <w:rtl w:val="0"/>
      </w:rPr>
      <w:t xml:space="preserve">17 Marzo 2022</w:t>
    </w:r>
    <w:r w:rsidDel="00000000" w:rsidR="00000000" w:rsidRPr="00000000">
      <w:rPr>
        <w:color w:val="666666"/>
        <w:rtl w:val="0"/>
      </w:rPr>
      <w:t xml:space="preserve">     </w:t>
    </w:r>
    <w:r w:rsidDel="00000000" w:rsidR="00000000" w:rsidRPr="00000000">
      <w:rPr>
        <w:rtl w:val="0"/>
      </w:rPr>
      <w:t xml:space="preserve">                                                                                                                 </w:t>
    </w:r>
    <w:r w:rsidDel="00000000" w:rsidR="00000000" w:rsidRPr="00000000">
      <w:rPr>
        <w:color w:val="666666"/>
        <w:rtl w:val="0"/>
      </w:rPr>
      <w:t xml:space="preserve"> </w:t>
    </w:r>
    <w:r w:rsidDel="00000000" w:rsidR="00000000" w:rsidRPr="00000000">
      <w:rPr>
        <w:b w:val="1"/>
        <w:color w:val="666666"/>
        <w:rtl w:val="0"/>
      </w:rPr>
      <w:t xml:space="preserve">1</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9">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4731075</wp:posOffset>
          </wp:positionH>
          <wp:positionV relativeFrom="page">
            <wp:posOffset>171450</wp:posOffset>
          </wp:positionV>
          <wp:extent cx="1916461" cy="595313"/>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6461" cy="595313"/>
                  </a:xfrm>
                  <a:prstGeom prst="rect"/>
                  <a:ln/>
                </pic:spPr>
              </pic:pic>
            </a:graphicData>
          </a:graphic>
        </wp:anchor>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B">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4731075</wp:posOffset>
          </wp:positionH>
          <wp:positionV relativeFrom="page">
            <wp:posOffset>214313</wp:posOffset>
          </wp:positionV>
          <wp:extent cx="1916461" cy="595313"/>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16461" cy="595313"/>
                  </a:xfrm>
                  <a:prstGeom prst="rect"/>
                  <a:ln/>
                </pic:spPr>
              </pic:pic>
            </a:graphicData>
          </a:graphic>
        </wp:anchor>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-214312</wp:posOffset>
          </wp:positionV>
          <wp:extent cx="776288" cy="549507"/>
          <wp:effectExtent b="0" l="0" r="0" t="0"/>
          <wp:wrapTopAndBottom distB="114300" distT="114300"/>
          <wp:docPr id="6" name="image6.png"/>
          <a:graphic>
            <a:graphicData uri="http://schemas.openxmlformats.org/drawingml/2006/picture">
              <pic:pic>
                <pic:nvPicPr>
                  <pic:cNvPr id="0" name="image6.png"/>
                  <pic:cNvPicPr preferRelativeResize="0"/>
                </pic:nvPicPr>
                <pic:blipFill>
                  <a:blip r:embed="rId2"/>
                  <a:srcRect b="0" l="0" r="0" t="0"/>
                  <a:stretch>
                    <a:fillRect/>
                  </a:stretch>
                </pic:blipFill>
                <pic:spPr>
                  <a:xfrm>
                    <a:off x="0" y="0"/>
                    <a:ext cx="776288" cy="54950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7">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6.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